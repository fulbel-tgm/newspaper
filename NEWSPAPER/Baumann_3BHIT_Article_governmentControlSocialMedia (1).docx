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D05" w:rsidRPr="00D63ABB" w:rsidRDefault="00E52039" w:rsidP="00E52039">
      <w:pPr>
        <w:pStyle w:val="berschrift1"/>
        <w:rPr>
          <w:rFonts w:ascii="Georgia" w:hAnsi="Georgia"/>
          <w:color w:val="000000" w:themeColor="text1"/>
          <w:sz w:val="36"/>
        </w:rPr>
      </w:pPr>
      <w:r w:rsidRPr="00D63ABB">
        <w:rPr>
          <w:rFonts w:ascii="Georgia" w:hAnsi="Georgia"/>
          <w:color w:val="000000" w:themeColor="text1"/>
          <w:sz w:val="36"/>
        </w:rPr>
        <w:t>Should government control social media</w:t>
      </w:r>
      <w:r w:rsidR="00FD7806" w:rsidRPr="00D63ABB">
        <w:rPr>
          <w:rFonts w:ascii="Georgia" w:hAnsi="Georgia"/>
          <w:color w:val="000000" w:themeColor="text1"/>
          <w:sz w:val="36"/>
        </w:rPr>
        <w:t>?</w:t>
      </w:r>
    </w:p>
    <w:p w:rsidR="006909AE" w:rsidRPr="00D63ABB" w:rsidRDefault="00EB5D05" w:rsidP="00E52039">
      <w:pPr>
        <w:rPr>
          <w:rFonts w:ascii="Georgia" w:hAnsi="Georgia"/>
        </w:rPr>
      </w:pPr>
      <w:r w:rsidRPr="00D63ABB">
        <w:rPr>
          <w:rFonts w:ascii="Georgia" w:hAnsi="Georgia"/>
        </w:rPr>
        <w:t xml:space="preserve">Is it legitimate for governments to have </w:t>
      </w:r>
      <w:r w:rsidR="0049596A" w:rsidRPr="00D63ABB">
        <w:rPr>
          <w:rFonts w:ascii="Georgia" w:hAnsi="Georgia"/>
        </w:rPr>
        <w:t>total control</w:t>
      </w:r>
      <w:r w:rsidRPr="00D63ABB">
        <w:rPr>
          <w:rFonts w:ascii="Georgia" w:hAnsi="Georgia"/>
        </w:rPr>
        <w:t xml:space="preserve"> </w:t>
      </w:r>
      <w:del w:id="0" w:author="Monika Reichart" w:date="2018-11-20T14:02:00Z">
        <w:r w:rsidRPr="00D63ABB" w:rsidDel="00192057">
          <w:rPr>
            <w:rFonts w:ascii="Georgia" w:hAnsi="Georgia"/>
          </w:rPr>
          <w:delText xml:space="preserve">to </w:delText>
        </w:r>
      </w:del>
      <w:ins w:id="1" w:author="Monika Reichart" w:date="2018-11-20T14:02:00Z">
        <w:r w:rsidR="00192057">
          <w:rPr>
            <w:rFonts w:ascii="Georgia" w:hAnsi="Georgia"/>
          </w:rPr>
          <w:t>of</w:t>
        </w:r>
        <w:r w:rsidR="00192057" w:rsidRPr="00D63ABB">
          <w:rPr>
            <w:rFonts w:ascii="Georgia" w:hAnsi="Georgia"/>
          </w:rPr>
          <w:t xml:space="preserve"> </w:t>
        </w:r>
      </w:ins>
      <w:r w:rsidRPr="00D63ABB">
        <w:rPr>
          <w:rFonts w:ascii="Georgia" w:hAnsi="Georgia"/>
        </w:rPr>
        <w:t xml:space="preserve">what is allowed in social media or is it an infringement of free speech? </w:t>
      </w:r>
    </w:p>
    <w:p w:rsidR="000F4480" w:rsidRPr="00D63ABB" w:rsidRDefault="000F4480" w:rsidP="00E52039">
      <w:pPr>
        <w:rPr>
          <w:rFonts w:ascii="Georgia" w:hAnsi="Georgia"/>
        </w:rPr>
      </w:pPr>
      <w:r w:rsidRPr="00D63ABB">
        <w:rPr>
          <w:rFonts w:ascii="Georgia" w:hAnsi="Georgia"/>
        </w:rPr>
        <w:t>Pros – Cons</w:t>
      </w:r>
    </w:p>
    <w:p w:rsidR="009E357A" w:rsidRPr="00D63ABB" w:rsidRDefault="00724F7B" w:rsidP="00724F7B">
      <w:pPr>
        <w:rPr>
          <w:rFonts w:ascii="Georgia" w:hAnsi="Georgia"/>
        </w:rPr>
      </w:pPr>
      <w:r w:rsidRPr="00D63ABB">
        <w:rPr>
          <w:rFonts w:ascii="Georgia" w:hAnsi="Georgia"/>
        </w:rPr>
        <w:t xml:space="preserve">First of all, we need to find the </w:t>
      </w:r>
      <w:r w:rsidR="0049596A" w:rsidRPr="00D63ABB">
        <w:rPr>
          <w:rFonts w:ascii="Georgia" w:hAnsi="Georgia"/>
        </w:rPr>
        <w:t>motivation</w:t>
      </w:r>
      <w:r w:rsidRPr="00D63ABB">
        <w:rPr>
          <w:rFonts w:ascii="Georgia" w:hAnsi="Georgia"/>
        </w:rPr>
        <w:t xml:space="preserve"> for possible control. </w:t>
      </w:r>
    </w:p>
    <w:p w:rsidR="007F6385" w:rsidRPr="00D63ABB" w:rsidRDefault="00D3596A" w:rsidP="007F6385">
      <w:pPr>
        <w:rPr>
          <w:rFonts w:ascii="Georgia" w:hAnsi="Georgia"/>
        </w:rPr>
      </w:pPr>
      <w:r w:rsidRPr="00D63ABB">
        <w:rPr>
          <w:rFonts w:ascii="Georgia" w:hAnsi="Georgia"/>
          <w:noProof/>
          <w:lang w:val="de-AT" w:eastAsia="de-AT"/>
        </w:rPr>
        <mc:AlternateContent>
          <mc:Choice Requires="wps">
            <w:drawing>
              <wp:anchor distT="0" distB="0" distL="114300" distR="114300" simplePos="0" relativeHeight="251661312" behindDoc="0" locked="0" layoutInCell="1" allowOverlap="1" wp14:anchorId="34F3184E" wp14:editId="6CF834D6">
                <wp:simplePos x="0" y="0"/>
                <wp:positionH relativeFrom="column">
                  <wp:posOffset>3318510</wp:posOffset>
                </wp:positionH>
                <wp:positionV relativeFrom="paragraph">
                  <wp:posOffset>2658745</wp:posOffset>
                </wp:positionV>
                <wp:extent cx="274320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rsidR="00D3596A" w:rsidRPr="006C1833" w:rsidRDefault="00D3596A" w:rsidP="00D3596A">
                            <w:pPr>
                              <w:pStyle w:val="Beschriftung"/>
                              <w:rPr>
                                <w:noProof/>
                              </w:rPr>
                            </w:pPr>
                            <w:r>
                              <w:t xml:space="preserve">Figure </w:t>
                            </w:r>
                            <w:fldSimple w:instr=" SEQ Figure \* ARABIC ">
                              <w:r w:rsidR="00DA71B6">
                                <w:rPr>
                                  <w:noProof/>
                                </w:rPr>
                                <w:t>1</w:t>
                              </w:r>
                            </w:fldSimple>
                            <w:r>
                              <w:t>| vox.com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http://schemas.microsoft.com/office/drawing/2014/chartex">
            <w:pict>
              <v:shapetype w14:anchorId="34F3184E" id="_x0000_t202" coordsize="21600,21600" o:spt="202" path="m,l,21600r21600,l21600,xe">
                <v:stroke joinstyle="miter"/>
                <v:path gradientshapeok="t" o:connecttype="rect"/>
              </v:shapetype>
              <v:shape id="Textfeld 1" o:spid="_x0000_s1026" type="#_x0000_t202" style="position:absolute;margin-left:261.3pt;margin-top:209.35pt;width:3in;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" stroked="f">
                <v:textbox style="mso-fit-shape-to-text:t" inset="0,0,0,0">
                  <w:txbxContent>
                    <w:p w:rsidR="00D3596A" w:rsidRPr="006C1833" w:rsidRDefault="00D3596A" w:rsidP="00D3596A">
                      <w:pPr>
                        <w:pStyle w:val="Beschriftung"/>
                        <w:rPr>
                          <w:noProof/>
                        </w:rPr>
                      </w:pPr>
                      <w:r>
                        <w:t xml:space="preserve">Figure </w:t>
                      </w:r>
                      <w:r>
                        <w:fldChar w:fldCharType="begin"/>
                      </w:r>
                      <w:r>
                        <w:instrText xml:space="preserve"> SEQ Figure \* ARABIC </w:instrText>
                      </w:r>
                      <w:r>
                        <w:fldChar w:fldCharType="separate"/>
                      </w:r>
                      <w:r w:rsidR="00DA71B6">
                        <w:rPr>
                          <w:noProof/>
                        </w:rPr>
                        <w:t>1</w:t>
                      </w:r>
                      <w:r>
                        <w:fldChar w:fldCharType="end"/>
                      </w:r>
                      <w:r>
                        <w:t>| vox.com</w:t>
                      </w:r>
                    </w:p>
                  </w:txbxContent>
                </v:textbox>
                <w10:wrap type="square"/>
              </v:shape>
            </w:pict>
          </mc:Fallback>
        </mc:AlternateContent>
      </w:r>
      <w:r w:rsidR="00E43424" w:rsidRPr="00D63ABB">
        <w:rPr>
          <w:rFonts w:ascii="Georgia" w:hAnsi="Georgia"/>
          <w:noProof/>
          <w:lang w:val="de-AT" w:eastAsia="de-AT"/>
        </w:rPr>
        <w:drawing>
          <wp:anchor distT="0" distB="0" distL="114300" distR="114300" simplePos="0" relativeHeight="251658240" behindDoc="0" locked="0" layoutInCell="1" allowOverlap="1" wp14:anchorId="58E93E71" wp14:editId="070D6167">
            <wp:simplePos x="0" y="0"/>
            <wp:positionH relativeFrom="margin">
              <wp:posOffset>3318869</wp:posOffset>
            </wp:positionH>
            <wp:positionV relativeFrom="paragraph">
              <wp:posOffset>405323</wp:posOffset>
            </wp:positionV>
            <wp:extent cx="2743200" cy="2196703"/>
            <wp:effectExtent l="0" t="0" r="0" b="0"/>
            <wp:wrapSquare wrapText="bothSides"/>
            <wp:docPr id="2" name="Grafik 2" descr="Bildergebnis für fake news stories of 2016 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fake news stories of 2016 elec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43200" cy="2196703"/>
                    </a:xfrm>
                    <a:prstGeom prst="rect">
                      <a:avLst/>
                    </a:prstGeom>
                    <a:noFill/>
                    <a:ln>
                      <a:noFill/>
                    </a:ln>
                  </pic:spPr>
                </pic:pic>
              </a:graphicData>
            </a:graphic>
          </wp:anchor>
        </w:drawing>
      </w:r>
      <w:r w:rsidR="007F6385" w:rsidRPr="00D63ABB">
        <w:rPr>
          <w:rFonts w:ascii="Georgia" w:hAnsi="Georgia"/>
        </w:rPr>
        <w:t>Many want social networks to regulate their</w:t>
      </w:r>
      <w:r w:rsidR="00E43424" w:rsidRPr="00D63ABB">
        <w:rPr>
          <w:rFonts w:ascii="Georgia" w:hAnsi="Georgia"/>
        </w:rPr>
        <w:t xml:space="preserve"> platforms themselves. But can this </w:t>
      </w:r>
      <w:r w:rsidR="007F6385" w:rsidRPr="00D63ABB">
        <w:rPr>
          <w:rFonts w:ascii="Georgia" w:hAnsi="Georgia"/>
        </w:rPr>
        <w:t>work:  Facebook, Twitter and co</w:t>
      </w:r>
      <w:r w:rsidR="00A3739D" w:rsidRPr="00D63ABB">
        <w:rPr>
          <w:rFonts w:ascii="Georgia" w:hAnsi="Georgia"/>
        </w:rPr>
        <w:t>.</w:t>
      </w:r>
      <w:r w:rsidR="007F6385" w:rsidRPr="00D63ABB">
        <w:rPr>
          <w:rFonts w:ascii="Georgia" w:hAnsi="Georgia"/>
        </w:rPr>
        <w:t xml:space="preserve"> are already trying </w:t>
      </w:r>
      <w:r w:rsidR="00A3739D" w:rsidRPr="00D63ABB">
        <w:rPr>
          <w:rFonts w:ascii="Georgia" w:hAnsi="Georgia"/>
        </w:rPr>
        <w:t>exactly that</w:t>
      </w:r>
      <w:r w:rsidR="007F6385" w:rsidRPr="00D63ABB">
        <w:rPr>
          <w:rFonts w:ascii="Georgia" w:hAnsi="Georgia"/>
        </w:rPr>
        <w:t xml:space="preserve">. </w:t>
      </w:r>
      <w:r w:rsidR="00A3739D" w:rsidRPr="00D63ABB">
        <w:rPr>
          <w:rFonts w:ascii="Georgia" w:hAnsi="Georgia"/>
        </w:rPr>
        <w:t xml:space="preserve">It </w:t>
      </w:r>
      <w:r w:rsidR="007F6385" w:rsidRPr="00D63ABB">
        <w:rPr>
          <w:rFonts w:ascii="Georgia" w:hAnsi="Georgia"/>
        </w:rPr>
        <w:t xml:space="preserve">may work for </w:t>
      </w:r>
      <w:r w:rsidR="00DF7252" w:rsidRPr="00D63ABB">
        <w:rPr>
          <w:rFonts w:ascii="Georgia" w:hAnsi="Georgia"/>
        </w:rPr>
        <w:t xml:space="preserve">obviously </w:t>
      </w:r>
      <w:r w:rsidR="007F6385" w:rsidRPr="00D63ABB">
        <w:rPr>
          <w:rFonts w:ascii="Georgia" w:hAnsi="Georgia"/>
        </w:rPr>
        <w:t>violent</w:t>
      </w:r>
      <w:r w:rsidR="00DF7252" w:rsidRPr="00D63ABB">
        <w:rPr>
          <w:rFonts w:ascii="Georgia" w:hAnsi="Georgia"/>
        </w:rPr>
        <w:t xml:space="preserve"> or hateful</w:t>
      </w:r>
      <w:r w:rsidR="007F6385" w:rsidRPr="00D63ABB">
        <w:rPr>
          <w:rFonts w:ascii="Georgia" w:hAnsi="Georgia"/>
        </w:rPr>
        <w:t xml:space="preserve"> posts, but it doesn't seem to </w:t>
      </w:r>
      <w:r w:rsidR="00A3739D" w:rsidRPr="00D63ABB">
        <w:rPr>
          <w:rFonts w:ascii="Georgia" w:hAnsi="Georgia"/>
        </w:rPr>
        <w:t xml:space="preserve">work </w:t>
      </w:r>
      <w:r w:rsidR="007F6385" w:rsidRPr="00D63ABB">
        <w:rPr>
          <w:rFonts w:ascii="Georgia" w:hAnsi="Georgia"/>
        </w:rPr>
        <w:t>for fake news.</w:t>
      </w:r>
    </w:p>
    <w:p w:rsidR="00A3739D" w:rsidRPr="00D63ABB" w:rsidRDefault="00A3739D" w:rsidP="00A3739D">
      <w:pPr>
        <w:rPr>
          <w:rFonts w:ascii="Georgia" w:hAnsi="Georgia"/>
        </w:rPr>
      </w:pPr>
      <w:r w:rsidRPr="00D63ABB">
        <w:rPr>
          <w:rFonts w:ascii="Georgia" w:hAnsi="Georgia"/>
        </w:rPr>
        <w:t xml:space="preserve">An important argument </w:t>
      </w:r>
      <w:ins w:id="2" w:author="Monika Reichart" w:date="2018-11-20T14:02:00Z">
        <w:r w:rsidR="00192057">
          <w:rPr>
            <w:rFonts w:ascii="Georgia" w:hAnsi="Georgia"/>
          </w:rPr>
          <w:t xml:space="preserve">in favour of </w:t>
        </w:r>
      </w:ins>
      <w:del w:id="3" w:author="Monika Reichart" w:date="2018-11-20T14:02:00Z">
        <w:r w:rsidRPr="00D63ABB" w:rsidDel="00192057">
          <w:rPr>
            <w:rFonts w:ascii="Georgia" w:hAnsi="Georgia"/>
          </w:rPr>
          <w:delText>to</w:delText>
        </w:r>
      </w:del>
      <w:r w:rsidRPr="00D63ABB">
        <w:rPr>
          <w:rFonts w:ascii="Georgia" w:hAnsi="Georgia"/>
        </w:rPr>
        <w:t xml:space="preserve"> censor</w:t>
      </w:r>
      <w:ins w:id="4" w:author="Monika Reichart" w:date="2018-11-20T14:02:00Z">
        <w:r w:rsidR="00192057">
          <w:rPr>
            <w:rFonts w:ascii="Georgia" w:hAnsi="Georgia"/>
          </w:rPr>
          <w:t>ing</w:t>
        </w:r>
      </w:ins>
      <w:r w:rsidRPr="00D63ABB">
        <w:rPr>
          <w:rFonts w:ascii="Georgia" w:hAnsi="Georgia"/>
        </w:rPr>
        <w:t xml:space="preserve"> fake news is that they can </w:t>
      </w:r>
      <w:r w:rsidR="00DF7252" w:rsidRPr="00D63ABB">
        <w:rPr>
          <w:rFonts w:ascii="Georgia" w:hAnsi="Georgia"/>
        </w:rPr>
        <w:t xml:space="preserve">influence voters and thereby </w:t>
      </w:r>
      <w:r w:rsidRPr="00D63ABB">
        <w:rPr>
          <w:rFonts w:ascii="Georgia" w:hAnsi="Georgia"/>
        </w:rPr>
        <w:t xml:space="preserve">decide elections. It is possible that it has even already </w:t>
      </w:r>
      <w:r w:rsidR="00DF7252" w:rsidRPr="00D63ABB">
        <w:rPr>
          <w:rFonts w:ascii="Georgia" w:hAnsi="Georgia"/>
        </w:rPr>
        <w:t xml:space="preserve">changed the outcome of </w:t>
      </w:r>
      <w:r w:rsidRPr="00D63ABB">
        <w:rPr>
          <w:rFonts w:ascii="Georgia" w:hAnsi="Georgia"/>
        </w:rPr>
        <w:t>some</w:t>
      </w:r>
      <w:r w:rsidR="00DF7252" w:rsidRPr="00D63ABB">
        <w:rPr>
          <w:rFonts w:ascii="Georgia" w:hAnsi="Georgia"/>
        </w:rPr>
        <w:t>.</w:t>
      </w:r>
    </w:p>
    <w:p w:rsidR="00D3596A" w:rsidRPr="00D63ABB" w:rsidRDefault="000E13A0" w:rsidP="00724F7B">
      <w:pPr>
        <w:rPr>
          <w:rFonts w:ascii="Georgia" w:hAnsi="Georgia"/>
        </w:rPr>
      </w:pPr>
      <w:r w:rsidRPr="00D63ABB">
        <w:rPr>
          <w:rFonts w:ascii="Georgia" w:hAnsi="Georgia"/>
          <w:noProof/>
          <w:lang w:val="de-AT" w:eastAsia="de-AT"/>
        </w:rPr>
        <w:drawing>
          <wp:anchor distT="0" distB="0" distL="114300" distR="114300" simplePos="0" relativeHeight="251667456" behindDoc="1" locked="0" layoutInCell="1" allowOverlap="1" wp14:anchorId="2A9C84F5" wp14:editId="51A563B9">
            <wp:simplePos x="0" y="0"/>
            <wp:positionH relativeFrom="margin">
              <wp:posOffset>0</wp:posOffset>
            </wp:positionH>
            <wp:positionV relativeFrom="paragraph">
              <wp:posOffset>234315</wp:posOffset>
            </wp:positionV>
            <wp:extent cx="2138680" cy="1422400"/>
            <wp:effectExtent l="0" t="0" r="0" b="6350"/>
            <wp:wrapThrough wrapText="bothSides">
              <wp:wrapPolygon edited="0">
                <wp:start x="0" y="0"/>
                <wp:lineTo x="0" y="21407"/>
                <wp:lineTo x="21356" y="21407"/>
                <wp:lineTo x="21356" y="0"/>
                <wp:lineTo x="0" y="0"/>
              </wp:wrapPolygon>
            </wp:wrapThrough>
            <wp:docPr id="8" name="Grafik 8" descr="Bildergebnis für bolson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ergebnis für bolsonar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38680" cy="1422400"/>
                    </a:xfrm>
                    <a:prstGeom prst="rect">
                      <a:avLst/>
                    </a:prstGeom>
                    <a:noFill/>
                    <a:ln>
                      <a:noFill/>
                    </a:ln>
                  </pic:spPr>
                </pic:pic>
              </a:graphicData>
            </a:graphic>
          </wp:anchor>
        </w:drawing>
      </w:r>
      <w:r w:rsidRPr="00D63ABB">
        <w:rPr>
          <w:rFonts w:ascii="Georgia" w:hAnsi="Georgia"/>
          <w:noProof/>
          <w:lang w:val="de-AT" w:eastAsia="de-AT"/>
        </w:rPr>
        <mc:AlternateContent>
          <mc:Choice Requires="wps">
            <w:drawing>
              <wp:anchor distT="0" distB="0" distL="114300" distR="114300" simplePos="0" relativeHeight="251669504" behindDoc="0" locked="0" layoutInCell="1" allowOverlap="1" wp14:anchorId="15DB53DF" wp14:editId="1A2D5779">
                <wp:simplePos x="0" y="0"/>
                <wp:positionH relativeFrom="margin">
                  <wp:posOffset>0</wp:posOffset>
                </wp:positionH>
                <wp:positionV relativeFrom="paragraph">
                  <wp:posOffset>1668217</wp:posOffset>
                </wp:positionV>
                <wp:extent cx="2138680" cy="635"/>
                <wp:effectExtent l="0" t="0" r="0" b="6985"/>
                <wp:wrapThrough wrapText="bothSides">
                  <wp:wrapPolygon edited="0">
                    <wp:start x="0" y="0"/>
                    <wp:lineTo x="0" y="21122"/>
                    <wp:lineTo x="21356" y="21122"/>
                    <wp:lineTo x="21356" y="0"/>
                    <wp:lineTo x="0" y="0"/>
                  </wp:wrapPolygon>
                </wp:wrapThrough>
                <wp:docPr id="9" name="Textfeld 9"/>
                <wp:cNvGraphicFramePr/>
                <a:graphic xmlns:a="http://schemas.openxmlformats.org/drawingml/2006/main">
                  <a:graphicData uri="http://schemas.microsoft.com/office/word/2010/wordprocessingShape">
                    <wps:wsp>
                      <wps:cNvSpPr txBox="1"/>
                      <wps:spPr>
                        <a:xfrm>
                          <a:off x="0" y="0"/>
                          <a:ext cx="2138680" cy="635"/>
                        </a:xfrm>
                        <a:prstGeom prst="rect">
                          <a:avLst/>
                        </a:prstGeom>
                        <a:solidFill>
                          <a:prstClr val="white"/>
                        </a:solidFill>
                        <a:ln>
                          <a:noFill/>
                        </a:ln>
                      </wps:spPr>
                      <wps:txbx>
                        <w:txbxContent>
                          <w:p w:rsidR="00DA71B6" w:rsidRPr="00CE6FF8" w:rsidRDefault="00DA71B6" w:rsidP="00DA71B6">
                            <w:pPr>
                              <w:pStyle w:val="Beschriftung"/>
                              <w:rPr>
                                <w:noProof/>
                              </w:rPr>
                            </w:pPr>
                            <w:r>
                              <w:t xml:space="preserve">Figure </w:t>
                            </w:r>
                            <w:fldSimple w:instr=" SEQ Figure \* ARABIC ">
                              <w:r>
                                <w:rPr>
                                  <w:noProof/>
                                </w:rPr>
                                <w:t>2</w:t>
                              </w:r>
                            </w:fldSimple>
                            <w:r>
                              <w:t>| Brazilian</w:t>
                            </w:r>
                            <w:r>
                              <w:rPr>
                                <w:noProof/>
                              </w:rPr>
                              <w:t xml:space="preserve"> President-elect Jair Bolsonaro, </w:t>
                            </w:r>
                            <w:r w:rsidR="000E13A0">
                              <w:rPr>
                                <w:noProof/>
                              </w:rPr>
                              <w:t xml:space="preserve">accused of benefiting of </w:t>
                            </w:r>
                            <w:r>
                              <w:rPr>
                                <w:noProof/>
                              </w:rPr>
                              <w:t xml:space="preserve">false Information </w:t>
                            </w:r>
                            <w:r w:rsidR="000E13A0">
                              <w:rPr>
                                <w:noProof/>
                              </w:rPr>
                              <w:t>spread on Whatsapp.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http://schemas.microsoft.com/office/drawing/2014/chartex">
            <w:pict>
              <v:shape w14:anchorId="15DB53DF" id="Textfeld 9" o:spid="_x0000_s1027" type="#_x0000_t202" style="position:absolute;margin-left:0;margin-top:131.35pt;width:168.4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" stroked="f">
                <v:textbox style="mso-fit-shape-to-text:t" inset="0,0,0,0">
                  <w:txbxContent>
                    <w:p w:rsidR="00DA71B6" w:rsidRPr="00CE6FF8" w:rsidRDefault="00DA71B6" w:rsidP="00DA71B6">
                      <w:pPr>
                        <w:pStyle w:val="Beschriftung"/>
                        <w:rPr>
                          <w:noProof/>
                        </w:rPr>
                      </w:pPr>
                      <w:r>
                        <w:t xml:space="preserve">Figure </w:t>
                      </w:r>
                      <w:r>
                        <w:fldChar w:fldCharType="begin"/>
                      </w:r>
                      <w:r>
                        <w:instrText xml:space="preserve"> SEQ Figure \* ARABIC </w:instrText>
                      </w:r>
                      <w:r>
                        <w:fldChar w:fldCharType="separate"/>
                      </w:r>
                      <w:r>
                        <w:rPr>
                          <w:noProof/>
                        </w:rPr>
                        <w:t>2</w:t>
                      </w:r>
                      <w:r>
                        <w:fldChar w:fldCharType="end"/>
                      </w:r>
                      <w:r>
                        <w:t>| Brazilian</w:t>
                      </w:r>
                      <w:r>
                        <w:rPr>
                          <w:noProof/>
                        </w:rPr>
                        <w:t xml:space="preserve"> President-elect Jair Bolsonaro, </w:t>
                      </w:r>
                      <w:r w:rsidR="000E13A0">
                        <w:rPr>
                          <w:noProof/>
                        </w:rPr>
                        <w:t xml:space="preserve">accused of benefiting of </w:t>
                      </w:r>
                      <w:r>
                        <w:rPr>
                          <w:noProof/>
                        </w:rPr>
                        <w:t xml:space="preserve">false Information </w:t>
                      </w:r>
                      <w:r w:rsidR="000E13A0">
                        <w:rPr>
                          <w:noProof/>
                        </w:rPr>
                        <w:t>spread on Whatsapp.</w:t>
                      </w:r>
                    </w:p>
                  </w:txbxContent>
                </v:textbox>
                <w10:wrap type="through" anchorx="margin"/>
              </v:shape>
            </w:pict>
          </mc:Fallback>
        </mc:AlternateContent>
      </w:r>
      <w:r w:rsidR="00A3739D" w:rsidRPr="00D63ABB">
        <w:rPr>
          <w:rFonts w:ascii="Georgia" w:hAnsi="Georgia"/>
        </w:rPr>
        <w:t>But it is very difficult, if not impossible, to determine when something should be treated as fake news. Do half-truths, where important context was left out,</w:t>
      </w:r>
      <w:r w:rsidR="003A55AA" w:rsidRPr="00D63ABB">
        <w:rPr>
          <w:rFonts w:ascii="Georgia" w:hAnsi="Georgia"/>
        </w:rPr>
        <w:t xml:space="preserve"> fall under fake news</w:t>
      </w:r>
      <w:r w:rsidR="00A3739D" w:rsidRPr="00D63ABB">
        <w:rPr>
          <w:rFonts w:ascii="Georgia" w:hAnsi="Georgia"/>
        </w:rPr>
        <w:t>? Do conspiracy theories that can</w:t>
      </w:r>
      <w:del w:id="5" w:author="Monika Reichart" w:date="2018-11-20T14:03:00Z">
        <w:r w:rsidR="00A3739D" w:rsidRPr="00D63ABB" w:rsidDel="00192057">
          <w:rPr>
            <w:rFonts w:ascii="Georgia" w:hAnsi="Georgia"/>
          </w:rPr>
          <w:delText>’</w:delText>
        </w:r>
      </w:del>
      <w:ins w:id="6" w:author="Monika Reichart" w:date="2018-11-20T14:03:00Z">
        <w:r w:rsidR="00192057">
          <w:rPr>
            <w:rFonts w:ascii="Georgia" w:hAnsi="Georgia"/>
          </w:rPr>
          <w:t>no</w:t>
        </w:r>
      </w:ins>
      <w:r w:rsidR="00A3739D" w:rsidRPr="00D63ABB">
        <w:rPr>
          <w:rFonts w:ascii="Georgia" w:hAnsi="Georgia"/>
        </w:rPr>
        <w:t xml:space="preserve">t be proven wrong </w:t>
      </w:r>
      <w:r w:rsidR="0049596A" w:rsidRPr="00D63ABB">
        <w:rPr>
          <w:rFonts w:ascii="Georgia" w:hAnsi="Georgia"/>
        </w:rPr>
        <w:t>count as that</w:t>
      </w:r>
      <w:r w:rsidR="00A3739D" w:rsidRPr="00D63ABB">
        <w:rPr>
          <w:rFonts w:ascii="Georgia" w:hAnsi="Georgia"/>
        </w:rPr>
        <w:t xml:space="preserve">? </w:t>
      </w:r>
      <w:r w:rsidR="0049596A" w:rsidRPr="00D63ABB">
        <w:rPr>
          <w:rFonts w:ascii="Georgia" w:hAnsi="Georgia"/>
        </w:rPr>
        <w:t>W</w:t>
      </w:r>
      <w:r w:rsidR="00A3739D" w:rsidRPr="00D63ABB">
        <w:rPr>
          <w:rFonts w:ascii="Georgia" w:hAnsi="Georgia"/>
        </w:rPr>
        <w:t>hat if the moderator who deletes the postings is not neutral on political issues?</w:t>
      </w:r>
      <w:r w:rsidR="00124387" w:rsidRPr="00D63ABB">
        <w:rPr>
          <w:rFonts w:ascii="Georgia" w:hAnsi="Georgia"/>
        </w:rPr>
        <w:t xml:space="preserve"> (The figure to the </w:t>
      </w:r>
      <w:proofErr w:type="gramStart"/>
      <w:r w:rsidR="00124387" w:rsidRPr="00192057">
        <w:rPr>
          <w:rFonts w:ascii="Georgia" w:hAnsi="Georgia"/>
          <w:highlight w:val="yellow"/>
          <w:rPrChange w:id="7" w:author="Monika Reichart" w:date="2018-11-20T14:03:00Z">
            <w:rPr>
              <w:rFonts w:ascii="Georgia" w:hAnsi="Georgia"/>
            </w:rPr>
          </w:rPrChange>
        </w:rPr>
        <w:t>right</w:t>
      </w:r>
      <w:ins w:id="8" w:author="Monika Reichart" w:date="2018-11-20T14:03:00Z">
        <w:r w:rsidR="00192057">
          <w:rPr>
            <w:rFonts w:ascii="Georgia" w:hAnsi="Georgia"/>
          </w:rPr>
          <w:t>(</w:t>
        </w:r>
        <w:proofErr w:type="gramEnd"/>
        <w:r w:rsidR="00192057">
          <w:rPr>
            <w:rFonts w:ascii="Georgia" w:hAnsi="Georgia"/>
          </w:rPr>
          <w:t>?)</w:t>
        </w:r>
      </w:ins>
      <w:r w:rsidR="00124387" w:rsidRPr="00D63ABB">
        <w:rPr>
          <w:rFonts w:ascii="Georgia" w:hAnsi="Georgia"/>
        </w:rPr>
        <w:t xml:space="preserve"> includes those)</w:t>
      </w:r>
    </w:p>
    <w:p w:rsidR="000E13A0" w:rsidRPr="00D63ABB" w:rsidRDefault="000E13A0" w:rsidP="00124387">
      <w:pPr>
        <w:ind w:left="5760"/>
        <w:rPr>
          <w:rFonts w:ascii="Georgia" w:hAnsi="Georgia"/>
        </w:rPr>
      </w:pPr>
      <w:r w:rsidRPr="00D63ABB">
        <w:rPr>
          <w:rFonts w:ascii="Georgia" w:hAnsi="Georgia"/>
          <w:noProof/>
          <w:lang w:val="de-AT" w:eastAsia="de-AT"/>
        </w:rPr>
        <w:drawing>
          <wp:anchor distT="0" distB="0" distL="114300" distR="114300" simplePos="0" relativeHeight="251659264" behindDoc="0" locked="0" layoutInCell="1" allowOverlap="1" wp14:anchorId="361D3F0E" wp14:editId="1B08C3F2">
            <wp:simplePos x="0" y="0"/>
            <wp:positionH relativeFrom="margin">
              <wp:align>left</wp:align>
            </wp:positionH>
            <wp:positionV relativeFrom="paragraph">
              <wp:posOffset>288254</wp:posOffset>
            </wp:positionV>
            <wp:extent cx="3938270" cy="2242820"/>
            <wp:effectExtent l="0" t="0" r="5080" b="5080"/>
            <wp:wrapSquare wrapText="bothSides"/>
            <wp:docPr id="4" name="Grafik 4" descr="Bildergebnis für trust in mainstream media 2016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ldergebnis für trust in mainstream media 2016 graph"/>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6575"/>
                    <a:stretch/>
                  </pic:blipFill>
                  <pic:spPr bwMode="auto">
                    <a:xfrm>
                      <a:off x="0" y="0"/>
                      <a:ext cx="3938270" cy="2242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A55AA" w:rsidRPr="00D63ABB" w:rsidRDefault="00DA71B6" w:rsidP="00124387">
      <w:pPr>
        <w:ind w:left="5760"/>
        <w:rPr>
          <w:rFonts w:ascii="Georgia" w:hAnsi="Georgia"/>
        </w:rPr>
      </w:pPr>
      <w:r w:rsidRPr="00D63ABB">
        <w:rPr>
          <w:rFonts w:ascii="Georgia" w:hAnsi="Georgia"/>
          <w:noProof/>
          <w:lang w:val="de-AT" w:eastAsia="de-AT"/>
        </w:rPr>
        <mc:AlternateContent>
          <mc:Choice Requires="wps">
            <w:drawing>
              <wp:anchor distT="0" distB="0" distL="114300" distR="114300" simplePos="0" relativeHeight="251663360" behindDoc="0" locked="0" layoutInCell="1" allowOverlap="1" wp14:anchorId="34E313DC" wp14:editId="067DA25C">
                <wp:simplePos x="0" y="0"/>
                <wp:positionH relativeFrom="margin">
                  <wp:posOffset>94975</wp:posOffset>
                </wp:positionH>
                <wp:positionV relativeFrom="paragraph">
                  <wp:posOffset>2279111</wp:posOffset>
                </wp:positionV>
                <wp:extent cx="3322955" cy="266700"/>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322955" cy="266700"/>
                        </a:xfrm>
                        <a:prstGeom prst="rect">
                          <a:avLst/>
                        </a:prstGeom>
                        <a:solidFill>
                          <a:prstClr val="white"/>
                        </a:solidFill>
                        <a:ln>
                          <a:noFill/>
                        </a:ln>
                      </wps:spPr>
                      <wps:txbx>
                        <w:txbxContent>
                          <w:p w:rsidR="00D3596A" w:rsidRPr="00180DD1" w:rsidRDefault="00D3596A" w:rsidP="00D3596A">
                            <w:pPr>
                              <w:pStyle w:val="Beschriftung"/>
                              <w:rPr>
                                <w:noProof/>
                              </w:rPr>
                            </w:pPr>
                            <w:r>
                              <w:t xml:space="preserve">Figure </w:t>
                            </w:r>
                            <w:fldSimple w:instr=" SEQ Figure \* ARABIC ">
                              <w:r w:rsidR="00DA71B6">
                                <w:rPr>
                                  <w:noProof/>
                                </w:rPr>
                                <w:t>3</w:t>
                              </w:r>
                            </w:fldSimple>
                            <w:r>
                              <w:t>| Washington Post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http://schemas.microsoft.com/office/drawing/2014/chartex">
            <w:pict>
              <v:shape w14:anchorId="34E313DC" id="Textfeld 5" o:spid="_x0000_s1028" type="#_x0000_t202" style="position:absolute;left:0;text-align:left;margin-left:7.5pt;margin-top:179.45pt;width:261.65pt;height:21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" stroked="f">
                <v:textbox style="mso-fit-shape-to-text:t" inset="0,0,0,0">
                  <w:txbxContent>
                    <w:p w:rsidR="00D3596A" w:rsidRPr="00180DD1" w:rsidRDefault="00D3596A" w:rsidP="00D3596A">
                      <w:pPr>
                        <w:pStyle w:val="Beschriftung"/>
                        <w:rPr>
                          <w:noProof/>
                        </w:rPr>
                      </w:pPr>
                      <w:r>
                        <w:t xml:space="preserve">Figure </w:t>
                      </w:r>
                      <w:r>
                        <w:fldChar w:fldCharType="begin"/>
                      </w:r>
                      <w:r>
                        <w:instrText xml:space="preserve"> SEQ Figure \* ARABIC </w:instrText>
                      </w:r>
                      <w:r>
                        <w:fldChar w:fldCharType="separate"/>
                      </w:r>
                      <w:r w:rsidR="00DA71B6">
                        <w:rPr>
                          <w:noProof/>
                        </w:rPr>
                        <w:t>3</w:t>
                      </w:r>
                      <w:r>
                        <w:fldChar w:fldCharType="end"/>
                      </w:r>
                      <w:r>
                        <w:t>| Washington Post</w:t>
                      </w:r>
                    </w:p>
                  </w:txbxContent>
                </v:textbox>
                <w10:wrap type="square" anchorx="margin"/>
              </v:shape>
            </w:pict>
          </mc:Fallback>
        </mc:AlternateContent>
      </w:r>
      <w:r w:rsidR="003A55AA" w:rsidRPr="00D63ABB">
        <w:rPr>
          <w:rFonts w:ascii="Georgia" w:hAnsi="Georgia"/>
        </w:rPr>
        <w:t xml:space="preserve">You could also tackle this issue otherwise. An important reason for the success of fake news is that trust in mass media is decreasing. As you can see in the graph, </w:t>
      </w:r>
      <w:del w:id="9" w:author="Monika Reichart" w:date="2018-11-20T14:04:00Z">
        <w:r w:rsidR="003A55AA" w:rsidRPr="00D63ABB" w:rsidDel="00192057">
          <w:rPr>
            <w:rFonts w:ascii="Georgia" w:hAnsi="Georgia"/>
          </w:rPr>
          <w:delText xml:space="preserve">the media </w:delText>
        </w:r>
      </w:del>
      <w:ins w:id="10" w:author="Monika Reichart" w:date="2018-11-20T14:04:00Z">
        <w:r w:rsidR="00192057">
          <w:rPr>
            <w:rFonts w:ascii="Georgia" w:hAnsi="Georgia"/>
          </w:rPr>
          <w:t xml:space="preserve">the </w:t>
        </w:r>
      </w:ins>
      <w:r w:rsidR="003A55AA" w:rsidRPr="00D63ABB">
        <w:rPr>
          <w:rFonts w:ascii="Georgia" w:hAnsi="Georgia"/>
        </w:rPr>
        <w:t xml:space="preserve">confidence of Americans </w:t>
      </w:r>
      <w:ins w:id="11" w:author="Monika Reichart" w:date="2018-11-20T14:04:00Z">
        <w:r w:rsidR="00192057">
          <w:rPr>
            <w:rFonts w:ascii="Georgia" w:hAnsi="Georgia"/>
          </w:rPr>
          <w:t xml:space="preserve">in media </w:t>
        </w:r>
      </w:ins>
      <w:r w:rsidR="003A55AA" w:rsidRPr="00D63ABB">
        <w:rPr>
          <w:rFonts w:ascii="Georgia" w:hAnsi="Georgia"/>
        </w:rPr>
        <w:t xml:space="preserve">has declined to </w:t>
      </w:r>
      <w:r w:rsidR="00124387" w:rsidRPr="00D63ABB">
        <w:rPr>
          <w:rFonts w:ascii="Georgia" w:hAnsi="Georgia"/>
        </w:rPr>
        <w:t xml:space="preserve">only </w:t>
      </w:r>
      <w:r w:rsidR="003A55AA" w:rsidRPr="00D63ABB">
        <w:rPr>
          <w:rFonts w:ascii="Georgia" w:hAnsi="Georgia"/>
        </w:rPr>
        <w:t xml:space="preserve">32% in 2016, the year of the </w:t>
      </w:r>
      <w:ins w:id="12" w:author="Monika Reichart" w:date="2018-11-20T14:04:00Z">
        <w:r w:rsidR="00192057">
          <w:rPr>
            <w:rFonts w:ascii="Georgia" w:hAnsi="Georgia"/>
          </w:rPr>
          <w:t xml:space="preserve">last </w:t>
        </w:r>
      </w:ins>
      <w:r w:rsidR="003A55AA" w:rsidRPr="00D63ABB">
        <w:rPr>
          <w:rFonts w:ascii="Georgia" w:hAnsi="Georgia"/>
        </w:rPr>
        <w:t xml:space="preserve">presidential election. </w:t>
      </w:r>
      <w:r w:rsidR="00D3596A" w:rsidRPr="00D63ABB">
        <w:rPr>
          <w:rFonts w:ascii="Georgia" w:hAnsi="Georgia"/>
        </w:rPr>
        <w:t>A lot of people looked for other news s</w:t>
      </w:r>
      <w:r w:rsidR="00124387" w:rsidRPr="00D63ABB">
        <w:rPr>
          <w:rFonts w:ascii="Georgia" w:hAnsi="Georgia"/>
        </w:rPr>
        <w:t>ources, also on soci</w:t>
      </w:r>
      <w:r w:rsidR="00CC78AA">
        <w:rPr>
          <w:rFonts w:ascii="Georgia" w:hAnsi="Georgia"/>
        </w:rPr>
        <w:t xml:space="preserve">al media. Maybe mass mainstream </w:t>
      </w:r>
      <w:r w:rsidR="00124387" w:rsidRPr="00D63ABB">
        <w:rPr>
          <w:rFonts w:ascii="Georgia" w:hAnsi="Georgia"/>
        </w:rPr>
        <w:t>media could try to restore the trust people once had.</w:t>
      </w:r>
    </w:p>
    <w:p w:rsidR="00DA71B6" w:rsidRPr="00D63ABB" w:rsidRDefault="00DA71B6" w:rsidP="000E13A0">
      <w:pPr>
        <w:tabs>
          <w:tab w:val="left" w:pos="6738"/>
        </w:tabs>
        <w:rPr>
          <w:rFonts w:ascii="Georgia" w:hAnsi="Georgia"/>
        </w:rPr>
      </w:pPr>
    </w:p>
    <w:p w:rsidR="000E13A0" w:rsidRPr="00D63ABB" w:rsidRDefault="000E13A0" w:rsidP="000E13A0">
      <w:pPr>
        <w:tabs>
          <w:tab w:val="left" w:pos="6738"/>
        </w:tabs>
        <w:rPr>
          <w:rFonts w:ascii="Georgia" w:hAnsi="Georgia"/>
        </w:rPr>
      </w:pPr>
    </w:p>
    <w:p w:rsidR="00D202FB" w:rsidRPr="00D63ABB" w:rsidRDefault="00D202FB" w:rsidP="00D202FB">
      <w:pPr>
        <w:pStyle w:val="Untertitel"/>
        <w:rPr>
          <w:rFonts w:ascii="Georgia" w:hAnsi="Georgia"/>
        </w:rPr>
      </w:pPr>
      <w:r w:rsidRPr="00D63ABB">
        <w:rPr>
          <w:rFonts w:ascii="Georgia" w:hAnsi="Georgia"/>
        </w:rPr>
        <w:lastRenderedPageBreak/>
        <w:t xml:space="preserve">Should social media companies be </w:t>
      </w:r>
      <w:ins w:id="13" w:author="Monika Reichart" w:date="2018-11-20T14:05:00Z">
        <w:r w:rsidR="00192057">
          <w:rPr>
            <w:rFonts w:ascii="Georgia" w:hAnsi="Georgia"/>
          </w:rPr>
          <w:t xml:space="preserve">held </w:t>
        </w:r>
      </w:ins>
      <w:del w:id="14" w:author="Monika Reichart" w:date="2018-11-20T14:04:00Z">
        <w:r w:rsidRPr="00D63ABB" w:rsidDel="00192057">
          <w:rPr>
            <w:rFonts w:ascii="Georgia" w:hAnsi="Georgia"/>
          </w:rPr>
          <w:delText xml:space="preserve">responsible </w:delText>
        </w:r>
      </w:del>
      <w:ins w:id="15" w:author="Monika Reichart" w:date="2018-11-20T14:04:00Z">
        <w:r w:rsidR="00192057">
          <w:rPr>
            <w:rFonts w:ascii="Georgia" w:hAnsi="Georgia"/>
          </w:rPr>
          <w:t>accountable</w:t>
        </w:r>
        <w:r w:rsidR="00192057" w:rsidRPr="00D63ABB">
          <w:rPr>
            <w:rFonts w:ascii="Georgia" w:hAnsi="Georgia"/>
          </w:rPr>
          <w:t xml:space="preserve"> </w:t>
        </w:r>
      </w:ins>
      <w:r w:rsidRPr="00D63ABB">
        <w:rPr>
          <w:rFonts w:ascii="Georgia" w:hAnsi="Georgia"/>
        </w:rPr>
        <w:t>for what their users post?</w:t>
      </w:r>
    </w:p>
    <w:p w:rsidR="00580FEA" w:rsidRPr="00D63ABB" w:rsidRDefault="00D63ABB" w:rsidP="00124387">
      <w:pPr>
        <w:rPr>
          <w:rFonts w:ascii="Georgia" w:hAnsi="Georgia"/>
        </w:rPr>
      </w:pPr>
      <w:r w:rsidRPr="00D63ABB">
        <w:rPr>
          <w:rFonts w:ascii="Georgia" w:hAnsi="Georgia"/>
          <w:noProof/>
          <w:lang w:val="de-AT" w:eastAsia="de-AT"/>
        </w:rPr>
        <w:drawing>
          <wp:anchor distT="0" distB="0" distL="114300" distR="114300" simplePos="0" relativeHeight="251664384" behindDoc="1" locked="0" layoutInCell="1" allowOverlap="1" wp14:anchorId="73F15A71" wp14:editId="0D27A6BA">
            <wp:simplePos x="0" y="0"/>
            <wp:positionH relativeFrom="margin">
              <wp:align>left</wp:align>
            </wp:positionH>
            <wp:positionV relativeFrom="paragraph">
              <wp:posOffset>110789</wp:posOffset>
            </wp:positionV>
            <wp:extent cx="2474489" cy="1391617"/>
            <wp:effectExtent l="0" t="0" r="2540" b="0"/>
            <wp:wrapTight wrapText="bothSides">
              <wp:wrapPolygon edited="0">
                <wp:start x="0" y="0"/>
                <wp:lineTo x="0" y="21294"/>
                <wp:lineTo x="21456" y="21294"/>
                <wp:lineTo x="21456" y="0"/>
                <wp:lineTo x="0" y="0"/>
              </wp:wrapPolygon>
            </wp:wrapTight>
            <wp:docPr id="6" name="Grafik 6" descr="Bildergebnis für zuckerberg se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zuckerberg sena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4489" cy="1391617"/>
                    </a:xfrm>
                    <a:prstGeom prst="rect">
                      <a:avLst/>
                    </a:prstGeom>
                    <a:noFill/>
                    <a:ln>
                      <a:noFill/>
                    </a:ln>
                  </pic:spPr>
                </pic:pic>
              </a:graphicData>
            </a:graphic>
          </wp:anchor>
        </w:drawing>
      </w:r>
      <w:r w:rsidR="00D77DC1" w:rsidRPr="00D63ABB">
        <w:rPr>
          <w:rFonts w:ascii="Georgia" w:hAnsi="Georgia"/>
          <w:noProof/>
          <w:lang w:val="de-AT" w:eastAsia="de-AT"/>
        </w:rPr>
        <mc:AlternateContent>
          <mc:Choice Requires="wps">
            <w:drawing>
              <wp:anchor distT="0" distB="0" distL="114300" distR="114300" simplePos="0" relativeHeight="251666432" behindDoc="1" locked="0" layoutInCell="1" allowOverlap="1" wp14:anchorId="418F5596" wp14:editId="32D3418C">
                <wp:simplePos x="0" y="0"/>
                <wp:positionH relativeFrom="column">
                  <wp:posOffset>-1270</wp:posOffset>
                </wp:positionH>
                <wp:positionV relativeFrom="paragraph">
                  <wp:posOffset>1447165</wp:posOffset>
                </wp:positionV>
                <wp:extent cx="2473960" cy="635"/>
                <wp:effectExtent l="0" t="0" r="0" b="0"/>
                <wp:wrapTight wrapText="bothSides">
                  <wp:wrapPolygon edited="0">
                    <wp:start x="0" y="0"/>
                    <wp:lineTo x="0" y="21600"/>
                    <wp:lineTo x="21600" y="21600"/>
                    <wp:lineTo x="21600" y="0"/>
                  </wp:wrapPolygon>
                </wp:wrapTight>
                <wp:docPr id="7" name="Textfeld 7"/>
                <wp:cNvGraphicFramePr/>
                <a:graphic xmlns:a="http://schemas.openxmlformats.org/drawingml/2006/main">
                  <a:graphicData uri="http://schemas.microsoft.com/office/word/2010/wordprocessingShape">
                    <wps:wsp>
                      <wps:cNvSpPr txBox="1"/>
                      <wps:spPr>
                        <a:xfrm>
                          <a:off x="0" y="0"/>
                          <a:ext cx="2473960" cy="635"/>
                        </a:xfrm>
                        <a:prstGeom prst="rect">
                          <a:avLst/>
                        </a:prstGeom>
                        <a:solidFill>
                          <a:prstClr val="white"/>
                        </a:solidFill>
                        <a:ln>
                          <a:noFill/>
                        </a:ln>
                      </wps:spPr>
                      <wps:txbx>
                        <w:txbxContent>
                          <w:p w:rsidR="00D77DC1" w:rsidRPr="00EE2F63" w:rsidRDefault="00D77DC1" w:rsidP="00D77DC1">
                            <w:pPr>
                              <w:pStyle w:val="Beschriftung"/>
                              <w:rPr>
                                <w:noProof/>
                              </w:rPr>
                            </w:pPr>
                            <w:r>
                              <w:t xml:space="preserve">Figure </w:t>
                            </w:r>
                            <w:fldSimple w:instr=" SEQ Figure \* ARABIC ">
                              <w:r w:rsidR="00DA71B6">
                                <w:rPr>
                                  <w:noProof/>
                                </w:rPr>
                                <w:t>4</w:t>
                              </w:r>
                            </w:fldSimple>
                            <w:r>
                              <w:t>| Mark Zuckerberg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http://schemas.microsoft.com/office/drawing/2014/chartex">
            <w:pict>
              <v:shape w14:anchorId="418F5596" id="Textfeld 7" o:spid="_x0000_s1029" type="#_x0000_t202" style="position:absolute;margin-left:-.1pt;margin-top:113.95pt;width:194.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" stroked="f">
                <v:textbox style="mso-fit-shape-to-text:t" inset="0,0,0,0">
                  <w:txbxContent>
                    <w:p w:rsidR="00D77DC1" w:rsidRPr="00EE2F63" w:rsidRDefault="00D77DC1" w:rsidP="00D77DC1">
                      <w:pPr>
                        <w:pStyle w:val="Beschriftung"/>
                        <w:rPr>
                          <w:noProof/>
                        </w:rPr>
                      </w:pPr>
                      <w:r>
                        <w:t xml:space="preserve">Figure </w:t>
                      </w:r>
                      <w:r>
                        <w:fldChar w:fldCharType="begin"/>
                      </w:r>
                      <w:r>
                        <w:instrText xml:space="preserve"> SEQ Figure \* ARABIC </w:instrText>
                      </w:r>
                      <w:r>
                        <w:fldChar w:fldCharType="separate"/>
                      </w:r>
                      <w:r w:rsidR="00DA71B6">
                        <w:rPr>
                          <w:noProof/>
                        </w:rPr>
                        <w:t>4</w:t>
                      </w:r>
                      <w:r>
                        <w:fldChar w:fldCharType="end"/>
                      </w:r>
                      <w:r>
                        <w:t>| Mark Zuckerberg</w:t>
                      </w:r>
                    </w:p>
                  </w:txbxContent>
                </v:textbox>
                <w10:wrap type="tight"/>
              </v:shape>
            </w:pict>
          </mc:Fallback>
        </mc:AlternateContent>
      </w:r>
      <w:r w:rsidR="00D202FB" w:rsidRPr="00D63ABB">
        <w:rPr>
          <w:rFonts w:ascii="Georgia" w:hAnsi="Georgia"/>
        </w:rPr>
        <w:t xml:space="preserve">In January, Facebook Twitter and YouTube testified before the American </w:t>
      </w:r>
      <w:proofErr w:type="gramStart"/>
      <w:r w:rsidR="00D202FB" w:rsidRPr="00D63ABB">
        <w:rPr>
          <w:rFonts w:ascii="Georgia" w:hAnsi="Georgia"/>
        </w:rPr>
        <w:t>Senate, that</w:t>
      </w:r>
      <w:proofErr w:type="gramEnd"/>
      <w:r w:rsidR="00D202FB" w:rsidRPr="00D63ABB">
        <w:rPr>
          <w:rFonts w:ascii="Georgia" w:hAnsi="Georgia"/>
        </w:rPr>
        <w:t xml:space="preserve"> means they were asked questions by senators to gather information on an issue.</w:t>
      </w:r>
      <w:r w:rsidR="00D77DC1" w:rsidRPr="00D63ABB">
        <w:rPr>
          <w:rFonts w:ascii="Georgia" w:hAnsi="Georgia"/>
        </w:rPr>
        <w:t xml:space="preserve"> They were asked what steps they are taking to take terrorist propaganda offline. Facebook Twitter and YouTube all have a “human review” team to review reported posts. At Facebook this review staff already counts 20.000 employees. Google also has a large review teams, but is also working on better algorithms for automatic reviewing of posts. This progress raises the question of whether it is still necessary for the government to review social networks.</w:t>
      </w:r>
      <w:r w:rsidR="00580FEA" w:rsidRPr="00D63ABB">
        <w:rPr>
          <w:rFonts w:ascii="Georgia" w:hAnsi="Georgia"/>
        </w:rPr>
        <w:t xml:space="preserve"> </w:t>
      </w:r>
      <w:bookmarkStart w:id="16" w:name="_GoBack"/>
      <w:r w:rsidR="00580FEA" w:rsidRPr="00D63ABB">
        <w:rPr>
          <w:rFonts w:ascii="Georgia" w:hAnsi="Georgia"/>
        </w:rPr>
        <w:t xml:space="preserve">The companies also mostly claim </w:t>
      </w:r>
      <w:bookmarkEnd w:id="16"/>
      <w:r w:rsidR="00580FEA" w:rsidRPr="00D63ABB">
        <w:rPr>
          <w:rFonts w:ascii="Georgia" w:hAnsi="Georgia"/>
        </w:rPr>
        <w:t xml:space="preserve">to allow free speech like political matters, public affairs and personal expression, and only limit fraudulent speech (false statements) and violent speech, which are actually not protected by free speech. </w:t>
      </w:r>
      <w:r w:rsidR="00F54002">
        <w:rPr>
          <w:rFonts w:ascii="Georgia" w:hAnsi="Georgia"/>
        </w:rPr>
        <w:t>This is also the case in US-</w:t>
      </w:r>
      <w:r w:rsidR="00580FEA" w:rsidRPr="00D63ABB">
        <w:rPr>
          <w:rFonts w:ascii="Georgia" w:hAnsi="Georgia"/>
        </w:rPr>
        <w:t xml:space="preserve">law. </w:t>
      </w:r>
      <w:r w:rsidR="00F54002">
        <w:rPr>
          <w:rFonts w:ascii="Georgia" w:hAnsi="Georgia"/>
        </w:rPr>
        <w:t xml:space="preserve">It looks like </w:t>
      </w:r>
      <w:r w:rsidR="00580FEA" w:rsidRPr="00D63ABB">
        <w:rPr>
          <w:rFonts w:ascii="Georgia" w:hAnsi="Georgia"/>
        </w:rPr>
        <w:t>gov</w:t>
      </w:r>
      <w:r w:rsidR="00C236BC" w:rsidRPr="00D63ABB">
        <w:rPr>
          <w:rFonts w:ascii="Georgia" w:hAnsi="Georgia"/>
        </w:rPr>
        <w:t xml:space="preserve">ernment involvement </w:t>
      </w:r>
      <w:r w:rsidR="00F54002">
        <w:rPr>
          <w:rFonts w:ascii="Georgia" w:hAnsi="Georgia"/>
        </w:rPr>
        <w:t xml:space="preserve">would be </w:t>
      </w:r>
      <w:r w:rsidR="00C236BC" w:rsidRPr="00D63ABB">
        <w:rPr>
          <w:rFonts w:ascii="Georgia" w:hAnsi="Georgia"/>
        </w:rPr>
        <w:t>unnecessary</w:t>
      </w:r>
      <w:r w:rsidR="00F54002">
        <w:rPr>
          <w:rFonts w:ascii="Georgia" w:hAnsi="Georgia"/>
        </w:rPr>
        <w:t xml:space="preserve"> here.</w:t>
      </w:r>
      <w:r w:rsidR="00580FEA" w:rsidRPr="00D63ABB">
        <w:rPr>
          <w:rFonts w:ascii="Georgia" w:hAnsi="Georgia"/>
        </w:rPr>
        <w:t xml:space="preserve"> Another problem </w:t>
      </w:r>
      <w:r w:rsidR="00F54002">
        <w:rPr>
          <w:rFonts w:ascii="Georgia" w:hAnsi="Georgia"/>
        </w:rPr>
        <w:t xml:space="preserve">is </w:t>
      </w:r>
      <w:r w:rsidR="00580FEA" w:rsidRPr="00D63ABB">
        <w:rPr>
          <w:rFonts w:ascii="Georgia" w:hAnsi="Georgia"/>
        </w:rPr>
        <w:t>that there are different laws in different countries making something illegal in one country, whic</w:t>
      </w:r>
      <w:r w:rsidR="00AA7080" w:rsidRPr="00D63ABB">
        <w:rPr>
          <w:rFonts w:ascii="Georgia" w:hAnsi="Georgia"/>
        </w:rPr>
        <w:t>h is legal in other countries, and could make it a lot more difficult for social media.</w:t>
      </w:r>
    </w:p>
    <w:sectPr w:rsidR="00580FEA" w:rsidRPr="00D63A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nika Reichart">
    <w15:presenceInfo w15:providerId="AD" w15:userId="S-1-5-21-2506018869-2225831039-1928185442-54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039"/>
    <w:rsid w:val="00091B6C"/>
    <w:rsid w:val="000E13A0"/>
    <w:rsid w:val="000F4480"/>
    <w:rsid w:val="000F594E"/>
    <w:rsid w:val="00124387"/>
    <w:rsid w:val="00192057"/>
    <w:rsid w:val="001A5A85"/>
    <w:rsid w:val="002E158F"/>
    <w:rsid w:val="003A55AA"/>
    <w:rsid w:val="0049596A"/>
    <w:rsid w:val="004F4E42"/>
    <w:rsid w:val="00512E48"/>
    <w:rsid w:val="00580FEA"/>
    <w:rsid w:val="005A7E7A"/>
    <w:rsid w:val="006136DE"/>
    <w:rsid w:val="006909AE"/>
    <w:rsid w:val="00724F7B"/>
    <w:rsid w:val="007F6385"/>
    <w:rsid w:val="009849C5"/>
    <w:rsid w:val="009E357A"/>
    <w:rsid w:val="00A3739D"/>
    <w:rsid w:val="00AA7080"/>
    <w:rsid w:val="00C236BC"/>
    <w:rsid w:val="00C44317"/>
    <w:rsid w:val="00CC78AA"/>
    <w:rsid w:val="00CF70C2"/>
    <w:rsid w:val="00D202FB"/>
    <w:rsid w:val="00D3596A"/>
    <w:rsid w:val="00D63ABB"/>
    <w:rsid w:val="00D77DC1"/>
    <w:rsid w:val="00D8064B"/>
    <w:rsid w:val="00DA71B6"/>
    <w:rsid w:val="00DF7252"/>
    <w:rsid w:val="00E43424"/>
    <w:rsid w:val="00E52039"/>
    <w:rsid w:val="00EB5D05"/>
    <w:rsid w:val="00F54002"/>
    <w:rsid w:val="00FD7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AB49C-37D8-4FD6-86E5-C6D981E8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520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520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5203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52039"/>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E52039"/>
    <w:pPr>
      <w:spacing w:after="0" w:line="240" w:lineRule="auto"/>
    </w:pPr>
  </w:style>
  <w:style w:type="character" w:styleId="Hyperlink">
    <w:name w:val="Hyperlink"/>
    <w:basedOn w:val="Absatz-Standardschriftart"/>
    <w:uiPriority w:val="99"/>
    <w:semiHidden/>
    <w:unhideWhenUsed/>
    <w:rsid w:val="00091B6C"/>
    <w:rPr>
      <w:color w:val="0000FF"/>
      <w:u w:val="single"/>
    </w:rPr>
  </w:style>
  <w:style w:type="character" w:customStyle="1" w:styleId="credit">
    <w:name w:val="credit"/>
    <w:basedOn w:val="Absatz-Standardschriftart"/>
    <w:rsid w:val="00091B6C"/>
  </w:style>
  <w:style w:type="paragraph" w:styleId="StandardWeb">
    <w:name w:val="Normal (Web)"/>
    <w:basedOn w:val="Standard"/>
    <w:uiPriority w:val="99"/>
    <w:semiHidden/>
    <w:unhideWhenUsed/>
    <w:rsid w:val="00091B6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eschriftung">
    <w:name w:val="caption"/>
    <w:basedOn w:val="Standard"/>
    <w:next w:val="Standard"/>
    <w:uiPriority w:val="35"/>
    <w:unhideWhenUsed/>
    <w:qFormat/>
    <w:rsid w:val="00D3596A"/>
    <w:pPr>
      <w:spacing w:after="200" w:line="240" w:lineRule="auto"/>
    </w:pPr>
    <w:rPr>
      <w:i/>
      <w:iCs/>
      <w:color w:val="44546A" w:themeColor="text2"/>
      <w:sz w:val="18"/>
      <w:szCs w:val="18"/>
    </w:rPr>
  </w:style>
  <w:style w:type="paragraph" w:styleId="Untertitel">
    <w:name w:val="Subtitle"/>
    <w:basedOn w:val="Standard"/>
    <w:next w:val="Standard"/>
    <w:link w:val="UntertitelZchn"/>
    <w:uiPriority w:val="11"/>
    <w:qFormat/>
    <w:rsid w:val="00D202F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202FB"/>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19205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920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177903">
      <w:bodyDiv w:val="1"/>
      <w:marLeft w:val="0"/>
      <w:marRight w:val="0"/>
      <w:marTop w:val="0"/>
      <w:marBottom w:val="0"/>
      <w:divBdr>
        <w:top w:val="none" w:sz="0" w:space="0" w:color="auto"/>
        <w:left w:val="none" w:sz="0" w:space="0" w:color="auto"/>
        <w:bottom w:val="none" w:sz="0" w:space="0" w:color="auto"/>
        <w:right w:val="none" w:sz="0" w:space="0" w:color="auto"/>
      </w:divBdr>
      <w:divsChild>
        <w:div w:id="778067503">
          <w:marLeft w:val="0"/>
          <w:marRight w:val="0"/>
          <w:marTop w:val="0"/>
          <w:marBottom w:val="0"/>
          <w:divBdr>
            <w:top w:val="none" w:sz="0" w:space="0" w:color="auto"/>
            <w:left w:val="none" w:sz="0" w:space="0" w:color="auto"/>
            <w:bottom w:val="none" w:sz="0" w:space="0" w:color="auto"/>
            <w:right w:val="none" w:sz="0" w:space="0" w:color="auto"/>
          </w:divBdr>
          <w:divsChild>
            <w:div w:id="839540769">
              <w:marLeft w:val="0"/>
              <w:marRight w:val="0"/>
              <w:marTop w:val="0"/>
              <w:marBottom w:val="0"/>
              <w:divBdr>
                <w:top w:val="none" w:sz="0" w:space="0" w:color="auto"/>
                <w:left w:val="none" w:sz="0" w:space="0" w:color="auto"/>
                <w:bottom w:val="none" w:sz="0" w:space="0" w:color="auto"/>
                <w:right w:val="none" w:sz="0" w:space="0" w:color="auto"/>
              </w:divBdr>
            </w:div>
            <w:div w:id="2118402432">
              <w:marLeft w:val="0"/>
              <w:marRight w:val="0"/>
              <w:marTop w:val="0"/>
              <w:marBottom w:val="0"/>
              <w:divBdr>
                <w:top w:val="none" w:sz="0" w:space="0" w:color="auto"/>
                <w:left w:val="none" w:sz="0" w:space="0" w:color="auto"/>
                <w:bottom w:val="none" w:sz="0" w:space="0" w:color="auto"/>
                <w:right w:val="none" w:sz="0" w:space="0" w:color="auto"/>
              </w:divBdr>
            </w:div>
            <w:div w:id="1527674010">
              <w:marLeft w:val="0"/>
              <w:marRight w:val="0"/>
              <w:marTop w:val="0"/>
              <w:marBottom w:val="0"/>
              <w:divBdr>
                <w:top w:val="none" w:sz="0" w:space="0" w:color="auto"/>
                <w:left w:val="none" w:sz="0" w:space="0" w:color="auto"/>
                <w:bottom w:val="none" w:sz="0" w:space="0" w:color="auto"/>
                <w:right w:val="none" w:sz="0" w:space="0" w:color="auto"/>
              </w:divBdr>
            </w:div>
            <w:div w:id="17087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3D2D006B</Template>
  <TotalTime>0</TotalTime>
  <Pages>2</Pages>
  <Words>377</Words>
  <Characters>2378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dc:creator>
  <cp:keywords/>
  <dc:description/>
  <cp:lastModifiedBy>Monika Reichart</cp:lastModifiedBy>
  <cp:revision>2</cp:revision>
  <dcterms:created xsi:type="dcterms:W3CDTF">2018-11-20T13:06:00Z</dcterms:created>
  <dcterms:modified xsi:type="dcterms:W3CDTF">2018-11-20T13:06:00Z</dcterms:modified>
</cp:coreProperties>
</file>