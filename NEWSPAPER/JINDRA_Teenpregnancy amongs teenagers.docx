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4E9" w:rsidRDefault="00557F49" w:rsidP="00557F49">
      <w:pPr>
        <w:pStyle w:val="Titel"/>
        <w:rPr>
          <w:ins w:id="0" w:author="Monika Reichart" w:date="2018-11-12T10:53:00Z"/>
          <w:rFonts w:ascii="Segoe UI" w:hAnsi="Segoe UI" w:cs="Segoe UI"/>
          <w:lang w:val="en-US"/>
        </w:rPr>
      </w:pPr>
      <w:r w:rsidRPr="00914F43">
        <w:rPr>
          <w:rFonts w:ascii="Segoe UI" w:hAnsi="Segoe UI" w:cs="Segoe UI"/>
          <w:lang w:val="en-US"/>
        </w:rPr>
        <w:t>Pregnancy among teenagers</w:t>
      </w:r>
    </w:p>
    <w:p w:rsidR="00B65DC2" w:rsidRPr="00B65DC2" w:rsidRDefault="00B65DC2" w:rsidP="00B65DC2">
      <w:pPr>
        <w:rPr>
          <w:lang w:val="en-US"/>
          <w:rPrChange w:id="1" w:author="Monika Reichart" w:date="2018-11-12T10:53:00Z">
            <w:rPr>
              <w:rFonts w:ascii="Segoe UI" w:hAnsi="Segoe UI" w:cs="Segoe UI"/>
              <w:lang w:val="en-US"/>
            </w:rPr>
          </w:rPrChange>
        </w:rPr>
        <w:pPrChange w:id="2" w:author="Monika Reichart" w:date="2018-11-12T10:53:00Z">
          <w:pPr>
            <w:pStyle w:val="Titel"/>
          </w:pPr>
        </w:pPrChange>
      </w:pPr>
      <w:ins w:id="3" w:author="Monika Reichart" w:date="2018-11-12T10:53:00Z">
        <w:r>
          <w:rPr>
            <w:lang w:val="en-US"/>
          </w:rPr>
          <w:t xml:space="preserve">When doing teen </w:t>
        </w:r>
      </w:ins>
      <w:ins w:id="4" w:author="Monika Reichart" w:date="2018-11-12T10:55:00Z">
        <w:r>
          <w:rPr>
            <w:lang w:val="en-US"/>
          </w:rPr>
          <w:fldChar w:fldCharType="begin"/>
        </w:r>
        <w:r>
          <w:rPr>
            <w:lang w:val="en-US"/>
          </w:rPr>
          <w:instrText xml:space="preserve"> HYPERLINK "https://www.care.com/c/stories/778/100-questions-to-get-to-know-your-teenager/" </w:instrText>
        </w:r>
        <w:r>
          <w:rPr>
            <w:lang w:val="en-US"/>
          </w:rPr>
        </w:r>
        <w:r>
          <w:rPr>
            <w:lang w:val="en-US"/>
          </w:rPr>
          <w:fldChar w:fldCharType="separate"/>
        </w:r>
        <w:r w:rsidRPr="00B65DC2">
          <w:rPr>
            <w:rStyle w:val="Hyperlink"/>
            <w:lang w:val="en-US"/>
          </w:rPr>
          <w:t>surveys</w:t>
        </w:r>
        <w:r>
          <w:rPr>
            <w:lang w:val="en-US"/>
          </w:rPr>
          <w:fldChar w:fldCharType="end"/>
        </w:r>
      </w:ins>
      <w:ins w:id="5" w:author="Monika Reichart" w:date="2018-11-12T10:53:00Z">
        <w:r>
          <w:rPr>
            <w:lang w:val="en-US"/>
          </w:rPr>
          <w:t xml:space="preserve"> one question is certainly included: Do you want to have kids one day? While most </w:t>
        </w:r>
      </w:ins>
      <w:ins w:id="6" w:author="Monika Reichart" w:date="2018-11-12T10:54:00Z">
        <w:r>
          <w:rPr>
            <w:lang w:val="en-US"/>
          </w:rPr>
          <w:t>respondents will answer in the affirmative, practically none plan to enter parenthood immediately, while still in their teens.</w:t>
        </w:r>
      </w:ins>
      <w:ins w:id="7" w:author="Monika Reichart" w:date="2018-11-12T10:56:00Z">
        <w:r>
          <w:rPr>
            <w:lang w:val="en-US"/>
          </w:rPr>
          <w:t xml:space="preserve"> </w:t>
        </w:r>
      </w:ins>
      <w:ins w:id="8" w:author="Monika Reichart" w:date="2018-11-12T10:57:00Z">
        <w:r>
          <w:rPr>
            <w:lang w:val="en-US"/>
          </w:rPr>
          <w:t>The global trend is definitively towards later parenthood, but recently</w:t>
        </w:r>
      </w:ins>
      <w:ins w:id="9" w:author="Monika Reichart" w:date="2018-11-12T10:58:00Z">
        <w:r>
          <w:rPr>
            <w:lang w:val="en-US"/>
          </w:rPr>
          <w:t>, reality TV has brought back</w:t>
        </w:r>
      </w:ins>
      <w:ins w:id="10" w:author="Monika Reichart" w:date="2018-11-12T10:57:00Z">
        <w:r>
          <w:rPr>
            <w:lang w:val="en-US"/>
          </w:rPr>
          <w:t xml:space="preserve"> teen </w:t>
        </w:r>
      </w:ins>
      <w:ins w:id="11" w:author="Monika Reichart" w:date="2018-11-12T10:58:00Z">
        <w:r>
          <w:rPr>
            <w:lang w:val="en-US"/>
          </w:rPr>
          <w:t>to a wider attention.</w:t>
        </w:r>
      </w:ins>
      <w:ins w:id="12" w:author="Monika Reichart" w:date="2018-11-12T10:57:00Z">
        <w:r>
          <w:rPr>
            <w:lang w:val="en-US"/>
          </w:rPr>
          <w:t xml:space="preserve"> </w:t>
        </w:r>
      </w:ins>
    </w:p>
    <w:p w:rsidR="00276515" w:rsidRDefault="00D00FF7" w:rsidP="00276515">
      <w:pPr>
        <w:pStyle w:val="berschrift1"/>
        <w:rPr>
          <w:lang w:val="en-US"/>
        </w:rPr>
      </w:pPr>
      <w:r>
        <w:rPr>
          <w:lang w:val="en-US"/>
        </w:rPr>
        <w:t>Teen</w:t>
      </w:r>
      <w:r w:rsidR="00DB0C2E">
        <w:rPr>
          <w:lang w:val="en-US"/>
        </w:rPr>
        <w:t xml:space="preserve"> pregnancy rates</w:t>
      </w:r>
      <w:r w:rsidR="00CA2E62">
        <w:rPr>
          <w:lang w:val="en-US"/>
        </w:rPr>
        <w:t xml:space="preserve"> in the world</w:t>
      </w:r>
    </w:p>
    <w:p w:rsidR="001615E4" w:rsidRDefault="005013F1" w:rsidP="0023284E">
      <w:pPr>
        <w:jc w:val="both"/>
        <w:rPr>
          <w:lang w:val="en-US"/>
        </w:rPr>
      </w:pPr>
      <w:r>
        <w:rPr>
          <w:noProof/>
          <w:lang w:eastAsia="de-AT"/>
        </w:rPr>
        <mc:AlternateContent>
          <mc:Choice Requires="wps">
            <w:drawing>
              <wp:anchor distT="0" distB="0" distL="114300" distR="114300" simplePos="0" relativeHeight="251659264" behindDoc="0" locked="0" layoutInCell="1" allowOverlap="1">
                <wp:simplePos x="0" y="0"/>
                <wp:positionH relativeFrom="margin">
                  <wp:posOffset>384810</wp:posOffset>
                </wp:positionH>
                <wp:positionV relativeFrom="paragraph">
                  <wp:posOffset>1161415</wp:posOffset>
                </wp:positionV>
                <wp:extent cx="1421130" cy="323850"/>
                <wp:effectExtent l="0" t="0" r="26670" b="19050"/>
                <wp:wrapNone/>
                <wp:docPr id="2" name="Textfeld 2"/>
                <wp:cNvGraphicFramePr/>
                <a:graphic xmlns:a="http://schemas.openxmlformats.org/drawingml/2006/main">
                  <a:graphicData uri="http://schemas.microsoft.com/office/word/2010/wordprocessingShape">
                    <wps:wsp>
                      <wps:cNvSpPr txBox="1"/>
                      <wps:spPr>
                        <a:xfrm>
                          <a:off x="0" y="0"/>
                          <a:ext cx="1421130" cy="323850"/>
                        </a:xfrm>
                        <a:prstGeom prst="rect">
                          <a:avLst/>
                        </a:prstGeom>
                        <a:solidFill>
                          <a:schemeClr val="lt1"/>
                        </a:solidFill>
                        <a:ln w="6350">
                          <a:solidFill>
                            <a:prstClr val="black"/>
                          </a:solidFill>
                        </a:ln>
                      </wps:spPr>
                      <wps:txbx>
                        <w:txbxContent>
                          <w:p w:rsidR="00B65DC2" w:rsidRPr="00B65DC2" w:rsidRDefault="00B65DC2">
                            <w:pPr>
                              <w:rPr>
                                <w:sz w:val="18"/>
                                <w:szCs w:val="18"/>
                                <w:rPrChange w:id="13" w:author="Monika Reichart" w:date="2018-11-12T10:59:00Z">
                                  <w:rPr/>
                                </w:rPrChange>
                              </w:rPr>
                            </w:pPr>
                            <w:r w:rsidRPr="00B65DC2">
                              <w:rPr>
                                <w:sz w:val="18"/>
                                <w:szCs w:val="18"/>
                                <w:highlight w:val="yellow"/>
                                <w:rPrChange w:id="14" w:author="Monika Reichart" w:date="2018-11-12T10:59:00Z">
                                  <w:rPr/>
                                </w:rPrChange>
                              </w:rPr>
                              <w:t>Source: hhs.gov</w:t>
                            </w:r>
                            <w:ins w:id="15" w:author="Monika Reichart" w:date="2018-11-12T10:59:00Z">
                              <w:r>
                                <w:rPr>
                                  <w:sz w:val="18"/>
                                  <w:szCs w:val="18"/>
                                </w:rP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0.3pt;margin-top:91.45pt;width:111.9pt;height:25.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" fillcolor="white [3201]" strokeweight=".5pt">
                <v:textbox>
                  <w:txbxContent>
                    <w:p w:rsidR="00B65DC2" w:rsidRPr="00B65DC2" w:rsidRDefault="00B65DC2">
                      <w:pPr>
                        <w:rPr>
                          <w:sz w:val="18"/>
                          <w:szCs w:val="18"/>
                          <w:rPrChange w:id="16" w:author="Monika Reichart" w:date="2018-11-12T10:59:00Z">
                            <w:rPr/>
                          </w:rPrChange>
                        </w:rPr>
                      </w:pPr>
                      <w:r w:rsidRPr="00B65DC2">
                        <w:rPr>
                          <w:sz w:val="18"/>
                          <w:szCs w:val="18"/>
                          <w:highlight w:val="yellow"/>
                          <w:rPrChange w:id="17" w:author="Monika Reichart" w:date="2018-11-12T10:59:00Z">
                            <w:rPr/>
                          </w:rPrChange>
                        </w:rPr>
                        <w:t>Source: hhs.gov</w:t>
                      </w:r>
                      <w:ins w:id="18" w:author="Monika Reichart" w:date="2018-11-12T10:59:00Z">
                        <w:r>
                          <w:rPr>
                            <w:sz w:val="18"/>
                            <w:szCs w:val="18"/>
                          </w:rPr>
                          <w:t>???????</w:t>
                        </w:r>
                      </w:ins>
                    </w:p>
                  </w:txbxContent>
                </v:textbox>
                <w10:wrap anchorx="margin"/>
              </v:shape>
            </w:pict>
          </mc:Fallback>
        </mc:AlternateContent>
      </w:r>
      <w:r>
        <w:rPr>
          <w:noProof/>
          <w:lang w:eastAsia="de-AT"/>
        </w:rPr>
        <w:drawing>
          <wp:anchor distT="0" distB="0" distL="114300" distR="114300" simplePos="0" relativeHeight="251660288" behindDoc="1" locked="0" layoutInCell="1" allowOverlap="1">
            <wp:simplePos x="0" y="0"/>
            <wp:positionH relativeFrom="margin">
              <wp:posOffset>1801495</wp:posOffset>
            </wp:positionH>
            <wp:positionV relativeFrom="paragraph">
              <wp:posOffset>1148715</wp:posOffset>
            </wp:positionV>
            <wp:extent cx="3954780" cy="1339215"/>
            <wp:effectExtent l="0" t="0" r="7620" b="0"/>
            <wp:wrapTight wrapText="bothSides">
              <wp:wrapPolygon edited="0">
                <wp:start x="0" y="0"/>
                <wp:lineTo x="0" y="21201"/>
                <wp:lineTo x="21538" y="21201"/>
                <wp:lineTo x="21538" y="0"/>
                <wp:lineTo x="0" y="0"/>
              </wp:wrapPolygon>
            </wp:wrapTight>
            <wp:docPr id="1" name="Grafik 1" descr="A chart showing a dramatic decrease in teen birth rates since 1991 among white, black, and Hispanic females ages 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hart showing a dramatic decrease in teen birth rates since 1991 among white, black, and Hispanic females ages 15-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4780" cy="1339215"/>
                    </a:xfrm>
                    <a:prstGeom prst="rect">
                      <a:avLst/>
                    </a:prstGeom>
                    <a:noFill/>
                    <a:ln>
                      <a:noFill/>
                    </a:ln>
                  </pic:spPr>
                </pic:pic>
              </a:graphicData>
            </a:graphic>
            <wp14:sizeRelH relativeFrom="margin">
              <wp14:pctWidth>0</wp14:pctWidth>
            </wp14:sizeRelH>
            <wp14:sizeRelV relativeFrom="margin">
              <wp14:pctHeight>0</wp14:pctHeight>
            </wp14:sizeRelV>
          </wp:anchor>
        </w:drawing>
      </w:r>
      <w:del w:id="19" w:author="Monika Reichart" w:date="2018-11-12T10:42:00Z">
        <w:r w:rsidR="00C01794" w:rsidDel="003219B3">
          <w:rPr>
            <w:lang w:val="en-US"/>
          </w:rPr>
          <w:delText>The t</w:delText>
        </w:r>
      </w:del>
      <w:ins w:id="20" w:author="Monika Reichart" w:date="2018-11-12T10:42:00Z">
        <w:r w:rsidR="003219B3">
          <w:rPr>
            <w:lang w:val="en-US"/>
          </w:rPr>
          <w:t>T</w:t>
        </w:r>
      </w:ins>
      <w:r w:rsidR="00C01794">
        <w:rPr>
          <w:lang w:val="en-US"/>
        </w:rPr>
        <w:t xml:space="preserve">een pregnancy </w:t>
      </w:r>
      <w:ins w:id="21" w:author="Monika Reichart" w:date="2018-11-12T10:42:00Z">
        <w:r w:rsidR="003219B3">
          <w:rPr>
            <w:lang w:val="en-US"/>
          </w:rPr>
          <w:t xml:space="preserve">rates </w:t>
        </w:r>
      </w:ins>
      <w:r w:rsidR="00C01794">
        <w:rPr>
          <w:lang w:val="en-US"/>
        </w:rPr>
        <w:t>are wildly different in the world. In Europe</w:t>
      </w:r>
      <w:ins w:id="22" w:author="Monika Reichart" w:date="2018-11-12T10:42:00Z">
        <w:r w:rsidR="003219B3">
          <w:rPr>
            <w:lang w:val="en-US"/>
          </w:rPr>
          <w:t>,</w:t>
        </w:r>
      </w:ins>
      <w:r w:rsidR="00C01794">
        <w:rPr>
          <w:lang w:val="en-US"/>
        </w:rPr>
        <w:t xml:space="preserve"> </w:t>
      </w:r>
      <w:del w:id="23" w:author="Monika Reichart" w:date="2018-11-12T10:42:00Z">
        <w:r w:rsidR="00E2726C" w:rsidDel="003219B3">
          <w:rPr>
            <w:lang w:val="en-US"/>
          </w:rPr>
          <w:delText xml:space="preserve">the </w:delText>
        </w:r>
      </w:del>
      <w:r w:rsidR="00D277E1">
        <w:rPr>
          <w:lang w:val="en-US"/>
        </w:rPr>
        <w:t xml:space="preserve">British teenagers are </w:t>
      </w:r>
      <w:del w:id="24" w:author="Monika Reichart" w:date="2018-11-12T10:43:00Z">
        <w:r w:rsidR="00D277E1" w:rsidDel="003219B3">
          <w:rPr>
            <w:lang w:val="en-US"/>
          </w:rPr>
          <w:delText xml:space="preserve">on </w:delText>
        </w:r>
      </w:del>
      <w:ins w:id="25" w:author="Monika Reichart" w:date="2018-11-12T10:43:00Z">
        <w:r w:rsidR="003219B3">
          <w:rPr>
            <w:lang w:val="en-US"/>
          </w:rPr>
          <w:t xml:space="preserve">at the </w:t>
        </w:r>
      </w:ins>
      <w:r w:rsidR="00D277E1">
        <w:rPr>
          <w:lang w:val="en-US"/>
        </w:rPr>
        <w:t>top with 22 births per 1000 women.</w:t>
      </w:r>
      <w:r w:rsidR="00EB5937">
        <w:rPr>
          <w:lang w:val="en-US"/>
        </w:rPr>
        <w:t xml:space="preserve"> Austria is </w:t>
      </w:r>
      <w:del w:id="26" w:author="Monika Reichart" w:date="2018-11-12T10:43:00Z">
        <w:r w:rsidR="00EB5937" w:rsidDel="003219B3">
          <w:rPr>
            <w:lang w:val="en-US"/>
          </w:rPr>
          <w:delText xml:space="preserve">much </w:delText>
        </w:r>
      </w:del>
      <w:ins w:id="27" w:author="Monika Reichart" w:date="2018-11-12T10:43:00Z">
        <w:r w:rsidR="003219B3">
          <w:rPr>
            <w:lang w:val="en-US"/>
          </w:rPr>
          <w:t xml:space="preserve">significantly </w:t>
        </w:r>
      </w:ins>
      <w:r w:rsidR="00EB5937">
        <w:rPr>
          <w:lang w:val="en-US"/>
        </w:rPr>
        <w:t>lower with 12 births per 1000 women</w:t>
      </w:r>
      <w:r w:rsidR="006D6095">
        <w:rPr>
          <w:lang w:val="en-US"/>
        </w:rPr>
        <w:t>, Germany is between with 16 births per 1000</w:t>
      </w:r>
      <w:r w:rsidR="005A4616">
        <w:rPr>
          <w:lang w:val="en-US"/>
        </w:rPr>
        <w:t xml:space="preserve"> while on the hand Switzerland and </w:t>
      </w:r>
      <w:r w:rsidR="0038169F">
        <w:rPr>
          <w:lang w:val="en-US"/>
        </w:rPr>
        <w:t>Ne</w:t>
      </w:r>
      <w:r w:rsidR="009302FC">
        <w:rPr>
          <w:lang w:val="en-US"/>
        </w:rPr>
        <w:t>th</w:t>
      </w:r>
      <w:r w:rsidR="0038169F">
        <w:rPr>
          <w:lang w:val="en-US"/>
        </w:rPr>
        <w:t>erland</w:t>
      </w:r>
      <w:r w:rsidR="009302FC">
        <w:rPr>
          <w:lang w:val="en-US"/>
        </w:rPr>
        <w:t>s</w:t>
      </w:r>
      <w:r w:rsidR="00E33F7B">
        <w:rPr>
          <w:lang w:val="en-US"/>
        </w:rPr>
        <w:t xml:space="preserve"> </w:t>
      </w:r>
      <w:r w:rsidR="0038169F">
        <w:rPr>
          <w:lang w:val="en-US"/>
        </w:rPr>
        <w:t xml:space="preserve">have the lowest </w:t>
      </w:r>
      <w:ins w:id="28" w:author="Monika Reichart" w:date="2018-11-12T10:43:00Z">
        <w:r w:rsidR="003219B3">
          <w:rPr>
            <w:lang w:val="en-US"/>
          </w:rPr>
          <w:t>teen pregnancy rate</w:t>
        </w:r>
      </w:ins>
      <w:ins w:id="29" w:author="Monika Reichart" w:date="2018-11-12T10:44:00Z">
        <w:r w:rsidR="003219B3">
          <w:rPr>
            <w:lang w:val="en-US"/>
          </w:rPr>
          <w:t xml:space="preserve"> </w:t>
        </w:r>
      </w:ins>
      <w:r w:rsidR="0038169F">
        <w:rPr>
          <w:lang w:val="en-US"/>
        </w:rPr>
        <w:t>with 5:1000 (Switzerland) and 4:1000 (Ne</w:t>
      </w:r>
      <w:r w:rsidR="00A4405A">
        <w:rPr>
          <w:lang w:val="en-US"/>
        </w:rPr>
        <w:t>th</w:t>
      </w:r>
      <w:r w:rsidR="0038169F">
        <w:rPr>
          <w:lang w:val="en-US"/>
        </w:rPr>
        <w:t>erland</w:t>
      </w:r>
      <w:r w:rsidR="00A4405A">
        <w:rPr>
          <w:lang w:val="en-US"/>
        </w:rPr>
        <w:t>s</w:t>
      </w:r>
      <w:r w:rsidR="0038169F">
        <w:rPr>
          <w:lang w:val="en-US"/>
        </w:rPr>
        <w:t>)</w:t>
      </w:r>
      <w:r w:rsidR="00F230A2">
        <w:rPr>
          <w:lang w:val="en-US"/>
        </w:rPr>
        <w:t>.</w:t>
      </w:r>
      <w:r w:rsidR="00584DEE">
        <w:rPr>
          <w:lang w:val="en-US"/>
        </w:rPr>
        <w:t xml:space="preserve"> On the other side of the world the USA is pretty high for a first world country </w:t>
      </w:r>
      <w:r w:rsidR="008B2616">
        <w:rPr>
          <w:lang w:val="en-US"/>
        </w:rPr>
        <w:t>with 55 births per 1000 women.</w:t>
      </w:r>
    </w:p>
    <w:p w:rsidR="0061132B" w:rsidRDefault="0061132B" w:rsidP="00252870">
      <w:pPr>
        <w:rPr>
          <w:lang w:val="en-US"/>
        </w:rPr>
      </w:pPr>
    </w:p>
    <w:p w:rsidR="00D26DF9" w:rsidRDefault="001615E4" w:rsidP="00FE726D">
      <w:pPr>
        <w:jc w:val="both"/>
        <w:rPr>
          <w:lang w:val="en-US"/>
        </w:rPr>
      </w:pPr>
      <w:r>
        <w:rPr>
          <w:lang w:val="en-US"/>
        </w:rPr>
        <w:t>The overall trend is decreasing</w:t>
      </w:r>
      <w:ins w:id="30" w:author="Monika Reichart" w:date="2018-11-12T10:44:00Z">
        <w:r w:rsidR="003219B3">
          <w:rPr>
            <w:lang w:val="en-US"/>
          </w:rPr>
          <w:t>,</w:t>
        </w:r>
      </w:ins>
      <w:r>
        <w:rPr>
          <w:lang w:val="en-US"/>
        </w:rPr>
        <w:t xml:space="preserve"> but </w:t>
      </w:r>
      <w:r w:rsidR="00D01D95">
        <w:rPr>
          <w:lang w:val="en-US"/>
        </w:rPr>
        <w:t>in other parts of the world</w:t>
      </w:r>
      <w:r w:rsidR="008B4F90">
        <w:rPr>
          <w:lang w:val="en-US"/>
        </w:rPr>
        <w:t xml:space="preserve"> like</w:t>
      </w:r>
      <w:ins w:id="31" w:author="Monika Reichart" w:date="2018-11-12T10:44:00Z">
        <w:r w:rsidR="003219B3">
          <w:rPr>
            <w:lang w:val="en-US"/>
          </w:rPr>
          <w:t xml:space="preserve"> </w:t>
        </w:r>
        <w:proofErr w:type="gramStart"/>
        <w:r w:rsidR="003219B3">
          <w:rPr>
            <w:lang w:val="en-US"/>
          </w:rPr>
          <w:t xml:space="preserve">many </w:t>
        </w:r>
      </w:ins>
      <w:r w:rsidR="008B4F90">
        <w:rPr>
          <w:lang w:val="en-US"/>
        </w:rPr>
        <w:t xml:space="preserve"> Africa</w:t>
      </w:r>
      <w:ins w:id="32" w:author="Monika Reichart" w:date="2018-11-12T10:44:00Z">
        <w:r w:rsidR="003219B3">
          <w:rPr>
            <w:lang w:val="en-US"/>
          </w:rPr>
          <w:t>n</w:t>
        </w:r>
        <w:proofErr w:type="gramEnd"/>
        <w:r w:rsidR="003219B3">
          <w:rPr>
            <w:lang w:val="en-US"/>
          </w:rPr>
          <w:t xml:space="preserve"> countries </w:t>
        </w:r>
      </w:ins>
      <w:r w:rsidR="008B4F90">
        <w:rPr>
          <w:lang w:val="en-US"/>
        </w:rPr>
        <w:t xml:space="preserve"> the rate is still high.</w:t>
      </w:r>
      <w:r w:rsidR="007F37C6">
        <w:rPr>
          <w:noProof/>
          <w:lang w:eastAsia="de-AT"/>
        </w:rPr>
        <w:drawing>
          <wp:anchor distT="0" distB="0" distL="114300" distR="114300" simplePos="0" relativeHeight="251663360" behindDoc="0" locked="0" layoutInCell="1" allowOverlap="1">
            <wp:simplePos x="899160" y="4419600"/>
            <wp:positionH relativeFrom="margin">
              <wp:align>right</wp:align>
            </wp:positionH>
            <wp:positionV relativeFrom="margin">
              <wp:align>center</wp:align>
            </wp:positionV>
            <wp:extent cx="2971800" cy="1352902"/>
            <wp:effectExtent l="0" t="0" r="0" b="0"/>
            <wp:wrapSquare wrapText="bothSides"/>
            <wp:docPr id="3" name="Grafik 3" descr="Eine Weltkarte, die die Verteilung von Teenagerschwangerschaften zeigt. © M Tracy H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ine Weltkarte, die die Verteilung von Teenagerschwangerschaften zeigt. © M Tracy Hun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1352902"/>
                    </a:xfrm>
                    <a:prstGeom prst="rect">
                      <a:avLst/>
                    </a:prstGeom>
                    <a:noFill/>
                    <a:ln>
                      <a:noFill/>
                    </a:ln>
                  </pic:spPr>
                </pic:pic>
              </a:graphicData>
            </a:graphic>
          </wp:anchor>
        </w:drawing>
      </w:r>
    </w:p>
    <w:p w:rsidR="00D26DF9" w:rsidRPr="00665F6B" w:rsidRDefault="00966238" w:rsidP="00D26DF9">
      <w:pPr>
        <w:rPr>
          <w:lang w:val="en-US"/>
        </w:rPr>
      </w:pPr>
      <w:r>
        <w:rPr>
          <w:noProof/>
          <w:lang w:eastAsia="de-AT"/>
        </w:rPr>
        <mc:AlternateContent>
          <mc:Choice Requires="wps">
            <w:drawing>
              <wp:anchor distT="0" distB="0" distL="114300" distR="114300" simplePos="0" relativeHeight="251662336" behindDoc="0" locked="0" layoutInCell="1" allowOverlap="1" wp14:anchorId="16126FA1" wp14:editId="5C513F2A">
                <wp:simplePos x="0" y="0"/>
                <wp:positionH relativeFrom="margin">
                  <wp:posOffset>1043305</wp:posOffset>
                </wp:positionH>
                <wp:positionV relativeFrom="paragraph">
                  <wp:posOffset>21590</wp:posOffset>
                </wp:positionV>
                <wp:extent cx="1981200" cy="323850"/>
                <wp:effectExtent l="0" t="0" r="19050" b="19050"/>
                <wp:wrapNone/>
                <wp:docPr id="5" name="Textfeld 5"/>
                <wp:cNvGraphicFramePr/>
                <a:graphic xmlns:a="http://schemas.openxmlformats.org/drawingml/2006/main">
                  <a:graphicData uri="http://schemas.microsoft.com/office/word/2010/wordprocessingShape">
                    <wps:wsp>
                      <wps:cNvSpPr txBox="1"/>
                      <wps:spPr>
                        <a:xfrm>
                          <a:off x="0" y="0"/>
                          <a:ext cx="1981200" cy="323850"/>
                        </a:xfrm>
                        <a:prstGeom prst="rect">
                          <a:avLst/>
                        </a:prstGeom>
                        <a:solidFill>
                          <a:schemeClr val="lt1"/>
                        </a:solidFill>
                        <a:ln w="6350">
                          <a:solidFill>
                            <a:prstClr val="black"/>
                          </a:solidFill>
                        </a:ln>
                      </wps:spPr>
                      <wps:txbx>
                        <w:txbxContent>
                          <w:p w:rsidR="00B65DC2" w:rsidRPr="00B65DC2" w:rsidRDefault="00B65DC2" w:rsidP="00966238">
                            <w:pPr>
                              <w:rPr>
                                <w:sz w:val="18"/>
                                <w:szCs w:val="18"/>
                                <w:lang w:val="en-GB"/>
                                <w:rPrChange w:id="33" w:author="Monika Reichart" w:date="2018-11-12T10:58:00Z">
                                  <w:rPr/>
                                </w:rPrChange>
                              </w:rPr>
                            </w:pPr>
                            <w:r w:rsidRPr="00B65DC2">
                              <w:rPr>
                                <w:sz w:val="18"/>
                                <w:szCs w:val="18"/>
                                <w:lang w:val="en-GB"/>
                                <w:rPrChange w:id="34" w:author="Monika Reichart" w:date="2018-11-12T10:58:00Z">
                                  <w:rPr/>
                                </w:rPrChange>
                              </w:rPr>
                              <w:t xml:space="preserve">Source: </w:t>
                            </w:r>
                            <w:r w:rsidRPr="00B65DC2">
                              <w:rPr>
                                <w:sz w:val="18"/>
                                <w:szCs w:val="18"/>
                                <w:highlight w:val="yellow"/>
                                <w:lang w:val="en-GB"/>
                                <w:rPrChange w:id="35" w:author="Monika Reichart" w:date="2018-11-12T10:58:00Z">
                                  <w:rPr/>
                                </w:rPrChange>
                              </w:rPr>
                              <w:t>bjv.at</w:t>
                            </w:r>
                            <w:ins w:id="36" w:author="Monika Reichart" w:date="2018-11-12T10:58:00Z">
                              <w:r w:rsidRPr="00B65DC2">
                                <w:rPr>
                                  <w:sz w:val="18"/>
                                  <w:szCs w:val="18"/>
                                  <w:lang w:val="en-GB"/>
                                  <w:rPrChange w:id="37" w:author="Monika Reichart" w:date="2018-11-12T10:58:00Z">
                                    <w:rPr/>
                                  </w:rPrChange>
                                </w:rPr>
                                <w:t xml:space="preserve">???? What is </w:t>
                              </w:r>
                              <w:proofErr w:type="gramStart"/>
                              <w:r w:rsidRPr="00B65DC2">
                                <w:rPr>
                                  <w:sz w:val="18"/>
                                  <w:szCs w:val="18"/>
                                  <w:lang w:val="en-GB"/>
                                  <w:rPrChange w:id="38" w:author="Monika Reichart" w:date="2018-11-12T10:58:00Z">
                                    <w:rPr/>
                                  </w:rPrChange>
                                </w:rPr>
                                <w:t>that</w:t>
                              </w:r>
                            </w:ins>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126FA1" id="Textfeld 5" o:spid="_x0000_s1027" type="#_x0000_t202" style="position:absolute;margin-left:82.15pt;margin-top:1.7pt;width:156pt;height:25.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" fillcolor="white [3201]" strokeweight=".5pt">
                <v:textbox>
                  <w:txbxContent>
                    <w:p w:rsidR="00B65DC2" w:rsidRPr="00B65DC2" w:rsidRDefault="00B65DC2" w:rsidP="00966238">
                      <w:pPr>
                        <w:rPr>
                          <w:sz w:val="18"/>
                          <w:szCs w:val="18"/>
                          <w:lang w:val="en-GB"/>
                          <w:rPrChange w:id="39" w:author="Monika Reichart" w:date="2018-11-12T10:58:00Z">
                            <w:rPr/>
                          </w:rPrChange>
                        </w:rPr>
                      </w:pPr>
                      <w:r w:rsidRPr="00B65DC2">
                        <w:rPr>
                          <w:sz w:val="18"/>
                          <w:szCs w:val="18"/>
                          <w:lang w:val="en-GB"/>
                          <w:rPrChange w:id="40" w:author="Monika Reichart" w:date="2018-11-12T10:58:00Z">
                            <w:rPr/>
                          </w:rPrChange>
                        </w:rPr>
                        <w:t xml:space="preserve">Source: </w:t>
                      </w:r>
                      <w:r w:rsidRPr="00B65DC2">
                        <w:rPr>
                          <w:sz w:val="18"/>
                          <w:szCs w:val="18"/>
                          <w:highlight w:val="yellow"/>
                          <w:lang w:val="en-GB"/>
                          <w:rPrChange w:id="41" w:author="Monika Reichart" w:date="2018-11-12T10:58:00Z">
                            <w:rPr/>
                          </w:rPrChange>
                        </w:rPr>
                        <w:t>bjv.at</w:t>
                      </w:r>
                      <w:ins w:id="42" w:author="Monika Reichart" w:date="2018-11-12T10:58:00Z">
                        <w:r w:rsidRPr="00B65DC2">
                          <w:rPr>
                            <w:sz w:val="18"/>
                            <w:szCs w:val="18"/>
                            <w:lang w:val="en-GB"/>
                            <w:rPrChange w:id="43" w:author="Monika Reichart" w:date="2018-11-12T10:58:00Z">
                              <w:rPr/>
                            </w:rPrChange>
                          </w:rPr>
                          <w:t xml:space="preserve">???? What is </w:t>
                        </w:r>
                        <w:proofErr w:type="gramStart"/>
                        <w:r w:rsidRPr="00B65DC2">
                          <w:rPr>
                            <w:sz w:val="18"/>
                            <w:szCs w:val="18"/>
                            <w:lang w:val="en-GB"/>
                            <w:rPrChange w:id="44" w:author="Monika Reichart" w:date="2018-11-12T10:58:00Z">
                              <w:rPr/>
                            </w:rPrChange>
                          </w:rPr>
                          <w:t>that</w:t>
                        </w:r>
                      </w:ins>
                      <w:proofErr w:type="gramEnd"/>
                    </w:p>
                  </w:txbxContent>
                </v:textbox>
                <w10:wrap anchorx="margin"/>
              </v:shape>
            </w:pict>
          </mc:Fallback>
        </mc:AlternateContent>
      </w:r>
    </w:p>
    <w:p w:rsidR="00B65DC2" w:rsidRDefault="00B65DC2" w:rsidP="00565983">
      <w:pPr>
        <w:pStyle w:val="berschrift1"/>
        <w:rPr>
          <w:ins w:id="45" w:author="Monika Reichart" w:date="2018-11-12T10:59:00Z"/>
          <w:lang w:val="en-US"/>
        </w:rPr>
      </w:pPr>
    </w:p>
    <w:p w:rsidR="002108E8" w:rsidRDefault="00D16218" w:rsidP="00565983">
      <w:pPr>
        <w:pStyle w:val="berschrift1"/>
        <w:rPr>
          <w:lang w:val="en-US"/>
        </w:rPr>
      </w:pPr>
      <w:r>
        <w:rPr>
          <w:lang w:val="en-US"/>
        </w:rPr>
        <w:t>Difficult</w:t>
      </w:r>
      <w:r w:rsidR="00565983">
        <w:rPr>
          <w:lang w:val="en-US"/>
        </w:rPr>
        <w:t xml:space="preserve"> for everyone</w:t>
      </w:r>
    </w:p>
    <w:p w:rsidR="00B65DC2" w:rsidRDefault="002108E8" w:rsidP="008D0973">
      <w:pPr>
        <w:jc w:val="both"/>
        <w:rPr>
          <w:ins w:id="46" w:author="Monika Reichart" w:date="2018-11-12T11:00:00Z"/>
          <w:lang w:val="en-US"/>
        </w:rPr>
      </w:pPr>
      <w:r>
        <w:rPr>
          <w:lang w:val="en-US"/>
        </w:rPr>
        <w:t>Teen pregnancy i</w:t>
      </w:r>
      <w:r w:rsidR="00397E12">
        <w:rPr>
          <w:lang w:val="en-US"/>
        </w:rPr>
        <w:t xml:space="preserve">s generally a hard topic for </w:t>
      </w:r>
      <w:del w:id="47" w:author="Monika Reichart" w:date="2018-11-12T10:44:00Z">
        <w:r w:rsidR="00397E12" w:rsidDel="003219B3">
          <w:rPr>
            <w:lang w:val="en-US"/>
          </w:rPr>
          <w:delText xml:space="preserve">the </w:delText>
        </w:r>
      </w:del>
      <w:r w:rsidR="00397E12">
        <w:rPr>
          <w:lang w:val="en-US"/>
        </w:rPr>
        <w:t>teens</w:t>
      </w:r>
      <w:ins w:id="48" w:author="Monika Reichart" w:date="2018-11-12T10:44:00Z">
        <w:r w:rsidR="003219B3">
          <w:rPr>
            <w:lang w:val="en-US"/>
          </w:rPr>
          <w:t>,</w:t>
        </w:r>
      </w:ins>
      <w:r w:rsidR="00397E12">
        <w:rPr>
          <w:lang w:val="en-US"/>
        </w:rPr>
        <w:t xml:space="preserve"> </w:t>
      </w:r>
      <w:del w:id="49" w:author="Monika Reichart" w:date="2018-11-12T10:44:00Z">
        <w:r w:rsidR="00397E12" w:rsidDel="003219B3">
          <w:rPr>
            <w:lang w:val="en-US"/>
          </w:rPr>
          <w:delText xml:space="preserve">especially </w:delText>
        </w:r>
      </w:del>
      <w:ins w:id="50" w:author="Monika Reichart" w:date="2018-11-12T10:44:00Z">
        <w:r w:rsidR="003219B3">
          <w:rPr>
            <w:lang w:val="en-US"/>
          </w:rPr>
          <w:t xml:space="preserve">particularly for </w:t>
        </w:r>
      </w:ins>
      <w:r w:rsidR="00397E12">
        <w:rPr>
          <w:lang w:val="en-US"/>
        </w:rPr>
        <w:t>girls</w:t>
      </w:r>
      <w:del w:id="51" w:author="Monika Reichart" w:date="2018-11-12T10:44:00Z">
        <w:r w:rsidR="00397E12" w:rsidDel="003219B3">
          <w:rPr>
            <w:lang w:val="en-US"/>
          </w:rPr>
          <w:delText xml:space="preserve"> </w:delText>
        </w:r>
      </w:del>
      <w:ins w:id="52" w:author="Monika Reichart" w:date="2018-11-12T10:44:00Z">
        <w:r w:rsidR="003219B3">
          <w:rPr>
            <w:lang w:val="en-US"/>
          </w:rPr>
          <w:t>,</w:t>
        </w:r>
      </w:ins>
      <w:del w:id="53" w:author="Monika Reichart" w:date="2018-11-12T10:44:00Z">
        <w:r w:rsidR="00397E12" w:rsidDel="003219B3">
          <w:rPr>
            <w:lang w:val="en-US"/>
          </w:rPr>
          <w:delText>that happen to it.</w:delText>
        </w:r>
      </w:del>
      <w:r w:rsidR="00664CBE">
        <w:rPr>
          <w:lang w:val="en-US"/>
        </w:rPr>
        <w:t xml:space="preserve"> </w:t>
      </w:r>
      <w:del w:id="54" w:author="Monika Reichart" w:date="2018-11-12T10:44:00Z">
        <w:r w:rsidR="000E7F0A" w:rsidDel="003219B3">
          <w:rPr>
            <w:lang w:val="en-US"/>
          </w:rPr>
          <w:delText xml:space="preserve">Many </w:delText>
        </w:r>
      </w:del>
      <w:ins w:id="55" w:author="Monika Reichart" w:date="2018-11-12T10:44:00Z">
        <w:r w:rsidR="003219B3">
          <w:rPr>
            <w:lang w:val="en-US"/>
          </w:rPr>
          <w:t xml:space="preserve">many </w:t>
        </w:r>
      </w:ins>
      <w:del w:id="56" w:author="Monika Reichart" w:date="2018-11-12T10:45:00Z">
        <w:r w:rsidR="000E7F0A" w:rsidDel="003219B3">
          <w:rPr>
            <w:lang w:val="en-US"/>
          </w:rPr>
          <w:delText xml:space="preserve">girls </w:delText>
        </w:r>
      </w:del>
      <w:ins w:id="57" w:author="Monika Reichart" w:date="2018-11-12T10:45:00Z">
        <w:r w:rsidR="003219B3">
          <w:rPr>
            <w:lang w:val="en-US"/>
          </w:rPr>
          <w:t xml:space="preserve">of whom </w:t>
        </w:r>
      </w:ins>
      <w:r w:rsidR="000E7F0A">
        <w:rPr>
          <w:lang w:val="en-US"/>
        </w:rPr>
        <w:t>are</w:t>
      </w:r>
      <w:ins w:id="58" w:author="Monika Reichart" w:date="2018-11-12T10:45:00Z">
        <w:r w:rsidR="003219B3">
          <w:rPr>
            <w:lang w:val="en-US"/>
          </w:rPr>
          <w:t xml:space="preserve"> </w:t>
        </w:r>
      </w:ins>
      <w:r w:rsidR="000E7F0A">
        <w:rPr>
          <w:lang w:val="en-US"/>
        </w:rPr>
        <w:t>n</w:t>
      </w:r>
      <w:del w:id="59" w:author="Monika Reichart" w:date="2018-11-12T10:45:00Z">
        <w:r w:rsidR="000E7F0A" w:rsidDel="003219B3">
          <w:rPr>
            <w:lang w:val="en-US"/>
          </w:rPr>
          <w:delText>’</w:delText>
        </w:r>
      </w:del>
      <w:ins w:id="60" w:author="Monika Reichart" w:date="2018-11-12T10:45:00Z">
        <w:r w:rsidR="003219B3">
          <w:rPr>
            <w:lang w:val="en-US"/>
          </w:rPr>
          <w:t>o</w:t>
        </w:r>
      </w:ins>
      <w:r w:rsidR="000E7F0A">
        <w:rPr>
          <w:lang w:val="en-US"/>
        </w:rPr>
        <w:t xml:space="preserve">t not </w:t>
      </w:r>
      <w:del w:id="61" w:author="Monika Reichart" w:date="2018-11-12T10:45:00Z">
        <w:r w:rsidR="000E7F0A" w:rsidDel="003219B3">
          <w:rPr>
            <w:lang w:val="en-US"/>
          </w:rPr>
          <w:delText xml:space="preserve">even </w:delText>
        </w:r>
      </w:del>
      <w:r w:rsidR="000E7F0A">
        <w:rPr>
          <w:lang w:val="en-US"/>
        </w:rPr>
        <w:t xml:space="preserve">emotionally prepared </w:t>
      </w:r>
      <w:r w:rsidR="00BD6EAA">
        <w:rPr>
          <w:lang w:val="en-US"/>
        </w:rPr>
        <w:t>for this burden.</w:t>
      </w:r>
      <w:r w:rsidR="00565983">
        <w:rPr>
          <w:lang w:val="en-US"/>
        </w:rPr>
        <w:t xml:space="preserve"> </w:t>
      </w:r>
      <w:r w:rsidR="00A50944">
        <w:rPr>
          <w:lang w:val="en-US"/>
        </w:rPr>
        <w:t xml:space="preserve">Much of </w:t>
      </w:r>
      <w:del w:id="62" w:author="Monika Reichart" w:date="2018-11-12T10:59:00Z">
        <w:r w:rsidR="00A50944" w:rsidDel="00B65DC2">
          <w:rPr>
            <w:lang w:val="en-US"/>
          </w:rPr>
          <w:delText xml:space="preserve">the </w:delText>
        </w:r>
      </w:del>
      <w:ins w:id="63" w:author="Monika Reichart" w:date="2018-11-12T10:59:00Z">
        <w:r w:rsidR="00B65DC2">
          <w:rPr>
            <w:lang w:val="en-US"/>
          </w:rPr>
          <w:t xml:space="preserve">sex </w:t>
        </w:r>
      </w:ins>
      <w:r w:rsidR="006A7D74">
        <w:rPr>
          <w:lang w:val="en-US"/>
        </w:rPr>
        <w:t xml:space="preserve">education </w:t>
      </w:r>
      <w:del w:id="64" w:author="Monika Reichart" w:date="2018-11-12T10:59:00Z">
        <w:r w:rsidR="006A7D74" w:rsidDel="00B65DC2">
          <w:rPr>
            <w:lang w:val="en-US"/>
          </w:rPr>
          <w:delText xml:space="preserve">for sexuality </w:delText>
        </w:r>
      </w:del>
      <w:r w:rsidR="006A7D74">
        <w:rPr>
          <w:lang w:val="en-US"/>
        </w:rPr>
        <w:t xml:space="preserve">is happening early on in </w:t>
      </w:r>
      <w:del w:id="65" w:author="Monika Reichart" w:date="2018-11-12T10:59:00Z">
        <w:r w:rsidR="006A7D74" w:rsidDel="00B65DC2">
          <w:rPr>
            <w:lang w:val="en-US"/>
          </w:rPr>
          <w:delText xml:space="preserve">kindergarten, </w:delText>
        </w:r>
      </w:del>
      <w:r w:rsidR="006A7D74">
        <w:rPr>
          <w:lang w:val="en-US"/>
        </w:rPr>
        <w:t>school or home</w:t>
      </w:r>
      <w:r w:rsidR="000C4EBB">
        <w:rPr>
          <w:lang w:val="en-US"/>
        </w:rPr>
        <w:t xml:space="preserve">, but they all fail to </w:t>
      </w:r>
      <w:r w:rsidR="0006495C">
        <w:rPr>
          <w:lang w:val="en-US"/>
        </w:rPr>
        <w:t>teach something really important,</w:t>
      </w:r>
      <w:ins w:id="66" w:author="Monika Reichart" w:date="2018-11-12T11:00:00Z">
        <w:r w:rsidR="00B65DC2">
          <w:rPr>
            <w:lang w:val="en-US"/>
          </w:rPr>
          <w:br/>
          <w:t>the reality of teenage parenthood and its consequences for the young parent</w:t>
        </w:r>
      </w:ins>
      <w:ins w:id="67" w:author="Monika Reichart" w:date="2018-11-12T11:01:00Z">
        <w:r w:rsidR="00B65DC2">
          <w:rPr>
            <w:lang w:val="en-US"/>
          </w:rPr>
          <w:t>`s school career and life decisions.</w:t>
        </w:r>
      </w:ins>
    </w:p>
    <w:p w:rsidR="002108E8" w:rsidRDefault="00B65DC2" w:rsidP="008D0973">
      <w:pPr>
        <w:jc w:val="both"/>
        <w:rPr>
          <w:lang w:val="en-US"/>
        </w:rPr>
      </w:pPr>
      <w:proofErr w:type="gramStart"/>
      <w:ins w:id="68" w:author="Monika Reichart" w:date="2018-11-12T11:00:00Z">
        <w:r>
          <w:rPr>
            <w:lang w:val="en-US"/>
          </w:rPr>
          <w:t>(</w:t>
        </w:r>
      </w:ins>
      <w:r w:rsidR="0006495C">
        <w:rPr>
          <w:lang w:val="en-US"/>
        </w:rPr>
        <w:t xml:space="preserve"> </w:t>
      </w:r>
      <w:r w:rsidR="0006495C" w:rsidRPr="00B65DC2">
        <w:rPr>
          <w:highlight w:val="yellow"/>
          <w:lang w:val="en-US"/>
          <w:rPrChange w:id="69" w:author="Monika Reichart" w:date="2018-11-12T11:00:00Z">
            <w:rPr>
              <w:lang w:val="en-US"/>
            </w:rPr>
          </w:rPrChange>
        </w:rPr>
        <w:t>the</w:t>
      </w:r>
      <w:proofErr w:type="gramEnd"/>
      <w:r w:rsidR="0006495C" w:rsidRPr="00B65DC2">
        <w:rPr>
          <w:highlight w:val="yellow"/>
          <w:lang w:val="en-US"/>
          <w:rPrChange w:id="70" w:author="Monika Reichart" w:date="2018-11-12T11:00:00Z">
            <w:rPr>
              <w:lang w:val="en-US"/>
            </w:rPr>
          </w:rPrChange>
        </w:rPr>
        <w:t xml:space="preserve"> emotions</w:t>
      </w:r>
      <w:r w:rsidR="00E627D2" w:rsidRPr="00B65DC2">
        <w:rPr>
          <w:highlight w:val="yellow"/>
          <w:lang w:val="en-US"/>
          <w:rPrChange w:id="71" w:author="Monika Reichart" w:date="2018-11-12T11:00:00Z">
            <w:rPr>
              <w:lang w:val="en-US"/>
            </w:rPr>
          </w:rPrChange>
        </w:rPr>
        <w:t xml:space="preserve"> and </w:t>
      </w:r>
      <w:r w:rsidR="0006495C" w:rsidRPr="00B65DC2">
        <w:rPr>
          <w:highlight w:val="yellow"/>
          <w:lang w:val="en-US"/>
          <w:rPrChange w:id="72" w:author="Monika Reichart" w:date="2018-11-12T11:00:00Z">
            <w:rPr>
              <w:lang w:val="en-US"/>
            </w:rPr>
          </w:rPrChange>
        </w:rPr>
        <w:t>the desir</w:t>
      </w:r>
      <w:r w:rsidR="00E627D2" w:rsidRPr="00B65DC2">
        <w:rPr>
          <w:highlight w:val="yellow"/>
          <w:lang w:val="en-US"/>
          <w:rPrChange w:id="73" w:author="Monika Reichart" w:date="2018-11-12T11:00:00Z">
            <w:rPr>
              <w:lang w:val="en-US"/>
            </w:rPr>
          </w:rPrChange>
        </w:rPr>
        <w:t>e that follow a sexual relationship.</w:t>
      </w:r>
      <w:ins w:id="74" w:author="Monika Reichart" w:date="2018-11-12T11:00:00Z">
        <w:r>
          <w:rPr>
            <w:lang w:val="en-US"/>
          </w:rPr>
          <w:t xml:space="preserve">??? CONTEXT? LOGIC) </w:t>
        </w:r>
      </w:ins>
      <w:r w:rsidR="000D55D5">
        <w:rPr>
          <w:lang w:val="en-US"/>
        </w:rPr>
        <w:t xml:space="preserve"> </w:t>
      </w:r>
    </w:p>
    <w:p w:rsidR="00431BA5" w:rsidRDefault="00431BA5" w:rsidP="00431BA5">
      <w:pPr>
        <w:pStyle w:val="berschrift1"/>
        <w:rPr>
          <w:lang w:val="en-US"/>
        </w:rPr>
      </w:pPr>
      <w:del w:id="75" w:author="Monika Reichart" w:date="2018-11-12T11:01:00Z">
        <w:r w:rsidDel="00B65DC2">
          <w:rPr>
            <w:lang w:val="en-US"/>
          </w:rPr>
          <w:delText>Not make the d</w:delText>
        </w:r>
        <w:r w:rsidR="00DA7D61" w:rsidDel="00B65DC2">
          <w:rPr>
            <w:lang w:val="en-US"/>
          </w:rPr>
          <w:delText>ecision</w:delText>
        </w:r>
        <w:r w:rsidDel="00B65DC2">
          <w:rPr>
            <w:lang w:val="en-US"/>
          </w:rPr>
          <w:delText xml:space="preserve"> to late</w:delText>
        </w:r>
      </w:del>
      <w:ins w:id="76" w:author="Monika Reichart" w:date="2018-11-12T11:01:00Z">
        <w:r w:rsidR="00B65DC2">
          <w:rPr>
            <w:lang w:val="en-US"/>
          </w:rPr>
          <w:t>What to do when you find out?</w:t>
        </w:r>
      </w:ins>
    </w:p>
    <w:p w:rsidR="00630871" w:rsidRDefault="00F5508C" w:rsidP="00734DFE">
      <w:pPr>
        <w:jc w:val="both"/>
        <w:rPr>
          <w:lang w:val="en-US"/>
        </w:rPr>
      </w:pPr>
      <w:r>
        <w:rPr>
          <w:lang w:val="en-US"/>
        </w:rPr>
        <w:t>That makes it difficult for many girls to even fully accept that they are pregnant.</w:t>
      </w:r>
      <w:r w:rsidR="005F6849">
        <w:rPr>
          <w:lang w:val="en-US"/>
        </w:rPr>
        <w:t xml:space="preserve"> </w:t>
      </w:r>
      <w:r w:rsidR="00167708">
        <w:rPr>
          <w:lang w:val="en-US"/>
        </w:rPr>
        <w:t xml:space="preserve">Which makes it even more problematic because </w:t>
      </w:r>
      <w:r w:rsidR="00B41277">
        <w:rPr>
          <w:lang w:val="en-US"/>
        </w:rPr>
        <w:t xml:space="preserve">many of them </w:t>
      </w:r>
      <w:r w:rsidR="0099451C">
        <w:rPr>
          <w:lang w:val="en-US"/>
        </w:rPr>
        <w:t>do not visit a doctor right away.</w:t>
      </w:r>
      <w:r w:rsidR="00F8524A">
        <w:rPr>
          <w:lang w:val="en-US"/>
        </w:rPr>
        <w:t xml:space="preserve"> And when they do they </w:t>
      </w:r>
      <w:r w:rsidR="00862E26">
        <w:rPr>
          <w:lang w:val="en-US"/>
        </w:rPr>
        <w:t xml:space="preserve">decide to pay a visit </w:t>
      </w:r>
      <w:r w:rsidR="00143B98">
        <w:rPr>
          <w:lang w:val="en-US"/>
        </w:rPr>
        <w:t xml:space="preserve">they </w:t>
      </w:r>
      <w:r w:rsidR="00D16218">
        <w:rPr>
          <w:lang w:val="en-US"/>
        </w:rPr>
        <w:t>often</w:t>
      </w:r>
      <w:del w:id="77" w:author="Monika Reichart" w:date="2018-11-12T11:02:00Z">
        <w:r w:rsidR="00D16218" w:rsidDel="0064324C">
          <w:rPr>
            <w:lang w:val="en-US"/>
          </w:rPr>
          <w:delText xml:space="preserve"> </w:delText>
        </w:r>
      </w:del>
      <w:r w:rsidR="00D16218">
        <w:rPr>
          <w:lang w:val="en-US"/>
        </w:rPr>
        <w:t>times get the</w:t>
      </w:r>
      <w:r w:rsidR="00427DD0">
        <w:rPr>
          <w:lang w:val="en-US"/>
        </w:rPr>
        <w:t xml:space="preserve"> </w:t>
      </w:r>
      <w:r w:rsidR="007F18FB">
        <w:rPr>
          <w:lang w:val="en-US"/>
        </w:rPr>
        <w:t>necessary medical information</w:t>
      </w:r>
      <w:r w:rsidR="00D97998">
        <w:rPr>
          <w:lang w:val="en-US"/>
        </w:rPr>
        <w:t xml:space="preserve"> to</w:t>
      </w:r>
      <w:ins w:id="78" w:author="Monika Reichart" w:date="2018-11-12T11:02:00Z">
        <w:r w:rsidR="0064324C">
          <w:rPr>
            <w:lang w:val="en-US"/>
          </w:rPr>
          <w:t>o</w:t>
        </w:r>
      </w:ins>
      <w:r w:rsidR="00D97998">
        <w:rPr>
          <w:lang w:val="en-US"/>
        </w:rPr>
        <w:t xml:space="preserve"> late</w:t>
      </w:r>
      <w:ins w:id="79" w:author="Monika Reichart" w:date="2018-11-12T11:02:00Z">
        <w:r w:rsidR="0064324C">
          <w:rPr>
            <w:lang w:val="en-US"/>
          </w:rPr>
          <w:t xml:space="preserve"> and no longer have the option to terminate the pregnancy</w:t>
        </w:r>
      </w:ins>
      <w:r w:rsidR="00D97998">
        <w:rPr>
          <w:lang w:val="en-US"/>
        </w:rPr>
        <w:t>.</w:t>
      </w:r>
      <w:ins w:id="80" w:author="Monika Reichart" w:date="2018-11-12T11:02:00Z">
        <w:r w:rsidR="0064324C">
          <w:rPr>
            <w:lang w:val="en-US"/>
          </w:rPr>
          <w:t xml:space="preserve"> </w:t>
        </w:r>
      </w:ins>
    </w:p>
    <w:p w:rsidR="00D00FF7" w:rsidRDefault="00B26D04" w:rsidP="00CE5F6D">
      <w:pPr>
        <w:pStyle w:val="berschrift1"/>
        <w:rPr>
          <w:lang w:val="en-US"/>
        </w:rPr>
      </w:pPr>
      <w:r>
        <w:rPr>
          <w:lang w:val="en-US"/>
        </w:rPr>
        <w:t>Risks of teen pregnancy</w:t>
      </w:r>
    </w:p>
    <w:p w:rsidR="00677838" w:rsidDel="0064324C" w:rsidRDefault="00677838" w:rsidP="008574DD">
      <w:pPr>
        <w:jc w:val="both"/>
        <w:rPr>
          <w:del w:id="81" w:author="Monika Reichart" w:date="2018-11-12T11:04:00Z"/>
          <w:lang w:val="en-US"/>
        </w:rPr>
      </w:pPr>
      <w:r>
        <w:rPr>
          <w:lang w:val="en-US"/>
        </w:rPr>
        <w:t xml:space="preserve">Teen pregnancy can be harmful to </w:t>
      </w:r>
      <w:r w:rsidR="00B80116">
        <w:rPr>
          <w:lang w:val="en-US"/>
        </w:rPr>
        <w:t xml:space="preserve">both parents </w:t>
      </w:r>
      <w:r w:rsidR="008726B0">
        <w:rPr>
          <w:lang w:val="en-US"/>
        </w:rPr>
        <w:t>but</w:t>
      </w:r>
      <w:r w:rsidR="00B80116">
        <w:rPr>
          <w:lang w:val="en-US"/>
        </w:rPr>
        <w:t xml:space="preserve"> especially to </w:t>
      </w:r>
      <w:del w:id="82" w:author="Monika Reichart" w:date="2018-11-12T11:02:00Z">
        <w:r w:rsidR="00B80116" w:rsidDel="0064324C">
          <w:rPr>
            <w:lang w:val="en-US"/>
          </w:rPr>
          <w:delText xml:space="preserve">the </w:delText>
        </w:r>
      </w:del>
      <w:ins w:id="83" w:author="Monika Reichart" w:date="2018-11-12T11:02:00Z">
        <w:r w:rsidR="0064324C">
          <w:rPr>
            <w:lang w:val="en-US"/>
          </w:rPr>
          <w:t>young</w:t>
        </w:r>
        <w:r w:rsidR="0064324C">
          <w:rPr>
            <w:lang w:val="en-US"/>
          </w:rPr>
          <w:t xml:space="preserve"> </w:t>
        </w:r>
      </w:ins>
      <w:r w:rsidR="00B80116">
        <w:rPr>
          <w:lang w:val="en-US"/>
        </w:rPr>
        <w:t>mother</w:t>
      </w:r>
      <w:r w:rsidR="009228A1">
        <w:rPr>
          <w:lang w:val="en-US"/>
        </w:rPr>
        <w:t>s</w:t>
      </w:r>
      <w:r w:rsidR="00B80116">
        <w:rPr>
          <w:lang w:val="en-US"/>
        </w:rPr>
        <w:t>.</w:t>
      </w:r>
      <w:r w:rsidR="00BF54A6">
        <w:rPr>
          <w:lang w:val="en-US"/>
        </w:rPr>
        <w:t xml:space="preserve"> Not </w:t>
      </w:r>
      <w:r w:rsidR="00964DFA">
        <w:rPr>
          <w:lang w:val="en-US"/>
        </w:rPr>
        <w:t xml:space="preserve">only </w:t>
      </w:r>
      <w:r w:rsidR="00D409B0">
        <w:rPr>
          <w:lang w:val="en-US"/>
        </w:rPr>
        <w:t xml:space="preserve">can </w:t>
      </w:r>
      <w:r w:rsidR="00D41357">
        <w:rPr>
          <w:lang w:val="en-US"/>
        </w:rPr>
        <w:t>emotional</w:t>
      </w:r>
      <w:del w:id="84" w:author="Monika Reichart" w:date="2018-11-12T11:02:00Z">
        <w:r w:rsidR="00D41357" w:rsidDel="0064324C">
          <w:rPr>
            <w:lang w:val="en-US"/>
          </w:rPr>
          <w:delText>ly</w:delText>
        </w:r>
      </w:del>
      <w:r w:rsidR="00D41357">
        <w:rPr>
          <w:lang w:val="en-US"/>
        </w:rPr>
        <w:t xml:space="preserve"> problems be caused, but </w:t>
      </w:r>
      <w:ins w:id="85" w:author="Monika Reichart" w:date="2018-11-12T11:03:00Z">
        <w:r w:rsidR="0064324C">
          <w:rPr>
            <w:lang w:val="en-US"/>
          </w:rPr>
          <w:t xml:space="preserve">young </w:t>
        </w:r>
      </w:ins>
      <w:r w:rsidR="00214A53">
        <w:rPr>
          <w:lang w:val="en-US"/>
        </w:rPr>
        <w:t>parents</w:t>
      </w:r>
      <w:r w:rsidR="00D429FB">
        <w:rPr>
          <w:lang w:val="en-US"/>
        </w:rPr>
        <w:t xml:space="preserve"> </w:t>
      </w:r>
      <w:del w:id="86" w:author="Monika Reichart" w:date="2018-11-12T11:03:00Z">
        <w:r w:rsidR="00214A53" w:rsidDel="0064324C">
          <w:rPr>
            <w:lang w:val="en-US"/>
          </w:rPr>
          <w:delText>in that young age</w:delText>
        </w:r>
      </w:del>
      <w:ins w:id="87" w:author="Monika Reichart" w:date="2018-11-12T11:03:00Z">
        <w:r w:rsidR="0064324C">
          <w:rPr>
            <w:lang w:val="en-US"/>
          </w:rPr>
          <w:t xml:space="preserve">who </w:t>
        </w:r>
      </w:ins>
      <w:r w:rsidR="00214A53">
        <w:rPr>
          <w:lang w:val="en-US"/>
        </w:rPr>
        <w:t xml:space="preserve"> </w:t>
      </w:r>
      <w:r w:rsidR="00940024">
        <w:rPr>
          <w:lang w:val="en-US"/>
        </w:rPr>
        <w:t xml:space="preserve">have to take care of </w:t>
      </w:r>
      <w:r w:rsidR="00940024">
        <w:rPr>
          <w:lang w:val="en-US"/>
        </w:rPr>
        <w:lastRenderedPageBreak/>
        <w:t xml:space="preserve">their children </w:t>
      </w:r>
      <w:del w:id="88" w:author="Monika Reichart" w:date="2018-11-12T11:03:00Z">
        <w:r w:rsidR="00940024" w:rsidDel="0064324C">
          <w:rPr>
            <w:lang w:val="en-US"/>
          </w:rPr>
          <w:delText>and because of that</w:delText>
        </w:r>
      </w:del>
      <w:ins w:id="89" w:author="Monika Reichart" w:date="2018-11-12T11:03:00Z">
        <w:r w:rsidR="0064324C">
          <w:rPr>
            <w:lang w:val="en-US"/>
          </w:rPr>
          <w:t>may</w:t>
        </w:r>
      </w:ins>
      <w:del w:id="90" w:author="Monika Reichart" w:date="2018-11-12T11:03:00Z">
        <w:r w:rsidR="00940024" w:rsidDel="0064324C">
          <w:rPr>
            <w:lang w:val="en-US"/>
          </w:rPr>
          <w:delText xml:space="preserve"> </w:delText>
        </w:r>
        <w:r w:rsidR="00B61927" w:rsidDel="0064324C">
          <w:rPr>
            <w:lang w:val="en-US"/>
          </w:rPr>
          <w:delText>they</w:delText>
        </w:r>
      </w:del>
      <w:r w:rsidR="00B61927">
        <w:rPr>
          <w:lang w:val="en-US"/>
        </w:rPr>
        <w:t xml:space="preserve"> drop out of their education</w:t>
      </w:r>
      <w:r w:rsidR="00572802">
        <w:rPr>
          <w:lang w:val="en-US"/>
        </w:rPr>
        <w:t>, studies, etc.</w:t>
      </w:r>
      <w:r w:rsidR="00AC2971">
        <w:rPr>
          <w:lang w:val="en-US"/>
        </w:rPr>
        <w:t xml:space="preserve"> </w:t>
      </w:r>
      <w:ins w:id="91" w:author="Monika Reichart" w:date="2018-11-12T11:03:00Z">
        <w:r w:rsidR="0064324C">
          <w:rPr>
            <w:lang w:val="en-US"/>
          </w:rPr>
          <w:t xml:space="preserve">and find it difficult to get back on </w:t>
        </w:r>
        <w:proofErr w:type="spellStart"/>
        <w:r w:rsidR="0064324C">
          <w:rPr>
            <w:lang w:val="en-US"/>
          </w:rPr>
          <w:t>track.In</w:t>
        </w:r>
        <w:proofErr w:type="spellEnd"/>
        <w:r w:rsidR="0064324C">
          <w:rPr>
            <w:lang w:val="en-US"/>
          </w:rPr>
          <w:t xml:space="preserve"> developing countries, risks are even greater: </w:t>
        </w:r>
      </w:ins>
    </w:p>
    <w:p w:rsidR="00BB4D68" w:rsidRDefault="00E22560" w:rsidP="008574DD">
      <w:pPr>
        <w:jc w:val="both"/>
        <w:rPr>
          <w:ins w:id="92" w:author="Monika Reichart" w:date="2018-11-12T11:04:00Z"/>
          <w:lang w:val="en-US"/>
        </w:rPr>
      </w:pPr>
      <w:r>
        <w:rPr>
          <w:lang w:val="en-US"/>
        </w:rPr>
        <w:t>A</w:t>
      </w:r>
      <w:r w:rsidR="00FD1688">
        <w:rPr>
          <w:lang w:val="en-US"/>
        </w:rPr>
        <w:t xml:space="preserve">round 70.000 </w:t>
      </w:r>
      <w:r w:rsidR="00EC2BFF">
        <w:rPr>
          <w:lang w:val="en-US"/>
        </w:rPr>
        <w:t xml:space="preserve">girls and young women die yearly because of </w:t>
      </w:r>
      <w:r w:rsidR="00932901">
        <w:rPr>
          <w:lang w:val="en-US"/>
        </w:rPr>
        <w:t>problems with giving births.</w:t>
      </w:r>
      <w:r w:rsidR="009167F1">
        <w:rPr>
          <w:lang w:val="en-US"/>
        </w:rPr>
        <w:t xml:space="preserve"> </w:t>
      </w:r>
      <w:r w:rsidR="00DC74C5">
        <w:rPr>
          <w:lang w:val="en-US"/>
        </w:rPr>
        <w:t xml:space="preserve">And that makes is less surprising that </w:t>
      </w:r>
      <w:ins w:id="93" w:author="Monika Reichart" w:date="2018-11-12T11:04:00Z">
        <w:r w:rsidR="0064324C">
          <w:rPr>
            <w:lang w:val="en-US"/>
          </w:rPr>
          <w:t xml:space="preserve">the </w:t>
        </w:r>
      </w:ins>
      <w:r w:rsidR="00ED301E">
        <w:rPr>
          <w:lang w:val="en-US"/>
        </w:rPr>
        <w:t>main cause of death of women between 14 and 19 years commit suicide.</w:t>
      </w:r>
    </w:p>
    <w:p w:rsidR="0064324C" w:rsidRPr="0064324C" w:rsidRDefault="0064324C" w:rsidP="0064324C">
      <w:pPr>
        <w:pStyle w:val="Listenabsatz"/>
        <w:numPr>
          <w:ilvl w:val="0"/>
          <w:numId w:val="2"/>
        </w:numPr>
        <w:jc w:val="both"/>
        <w:rPr>
          <w:ins w:id="94" w:author="Monika Reichart" w:date="2018-11-12T11:05:00Z"/>
          <w:lang w:val="en-US"/>
          <w:rPrChange w:id="95" w:author="Monika Reichart" w:date="2018-11-12T11:08:00Z">
            <w:rPr>
              <w:ins w:id="96" w:author="Monika Reichart" w:date="2018-11-12T11:05:00Z"/>
              <w:lang w:val="en-US"/>
            </w:rPr>
          </w:rPrChange>
        </w:rPr>
        <w:pPrChange w:id="97" w:author="Monika Reichart" w:date="2018-11-12T11:08:00Z">
          <w:pPr>
            <w:jc w:val="both"/>
          </w:pPr>
        </w:pPrChange>
      </w:pPr>
      <w:ins w:id="98" w:author="Monika Reichart" w:date="2018-11-12T11:05:00Z">
        <w:r w:rsidRPr="0064324C">
          <w:rPr>
            <w:highlight w:val="yellow"/>
            <w:lang w:val="en-US"/>
            <w:rPrChange w:id="99" w:author="Monika Reichart" w:date="2018-11-12T11:08:00Z">
              <w:rPr>
                <w:lang w:val="en-US"/>
              </w:rPr>
            </w:rPrChange>
          </w:rPr>
          <w:t>Write one more paragraph</w:t>
        </w:r>
      </w:ins>
      <w:ins w:id="100" w:author="Monika Reichart" w:date="2018-11-12T11:04:00Z">
        <w:r w:rsidRPr="0064324C">
          <w:rPr>
            <w:highlight w:val="yellow"/>
            <w:lang w:val="en-US"/>
            <w:rPrChange w:id="101" w:author="Monika Reichart" w:date="2018-11-12T11:08:00Z">
              <w:rPr>
                <w:lang w:val="en-US"/>
              </w:rPr>
            </w:rPrChange>
          </w:rPr>
          <w:t xml:space="preserve">….. </w:t>
        </w:r>
        <w:proofErr w:type="gramStart"/>
        <w:r w:rsidRPr="0064324C">
          <w:rPr>
            <w:highlight w:val="yellow"/>
            <w:lang w:val="en-US"/>
            <w:rPrChange w:id="102" w:author="Monika Reichart" w:date="2018-11-12T11:08:00Z">
              <w:rPr>
                <w:lang w:val="en-US"/>
              </w:rPr>
            </w:rPrChange>
          </w:rPr>
          <w:t>risk</w:t>
        </w:r>
        <w:proofErr w:type="gramEnd"/>
        <w:r w:rsidRPr="0064324C">
          <w:rPr>
            <w:highlight w:val="yellow"/>
            <w:lang w:val="en-US"/>
            <w:rPrChange w:id="103" w:author="Monika Reichart" w:date="2018-11-12T11:08:00Z">
              <w:rPr>
                <w:lang w:val="en-US"/>
              </w:rPr>
            </w:rPrChange>
          </w:rPr>
          <w:t xml:space="preserve"> of not providing adequately because teen parents are still “</w:t>
        </w:r>
        <w:proofErr w:type="spellStart"/>
        <w:r w:rsidRPr="0064324C">
          <w:rPr>
            <w:highlight w:val="yellow"/>
            <w:lang w:val="en-US"/>
            <w:rPrChange w:id="104" w:author="Monika Reichart" w:date="2018-11-12T11:08:00Z">
              <w:rPr>
                <w:lang w:val="en-US"/>
              </w:rPr>
            </w:rPrChange>
          </w:rPr>
          <w:t>cvhildlike</w:t>
        </w:r>
        <w:proofErr w:type="spellEnd"/>
        <w:r w:rsidRPr="0064324C">
          <w:rPr>
            <w:highlight w:val="yellow"/>
            <w:lang w:val="en-US"/>
            <w:rPrChange w:id="105" w:author="Monika Reichart" w:date="2018-11-12T11:08:00Z">
              <w:rPr>
                <w:lang w:val="en-US"/>
              </w:rPr>
            </w:rPrChange>
          </w:rPr>
          <w:t>” themselves in many</w:t>
        </w:r>
        <w:r w:rsidRPr="0064324C">
          <w:rPr>
            <w:lang w:val="en-US"/>
          </w:rPr>
          <w:t xml:space="preserve"> respects, can they provide children with what we deem necessary today?</w:t>
        </w:r>
      </w:ins>
    </w:p>
    <w:p w:rsidR="0064324C" w:rsidRDefault="0064324C" w:rsidP="008574DD">
      <w:pPr>
        <w:jc w:val="both"/>
        <w:rPr>
          <w:ins w:id="106" w:author="Monika Reichart" w:date="2018-11-12T11:07:00Z"/>
          <w:lang w:val="en-US"/>
        </w:rPr>
      </w:pPr>
    </w:p>
    <w:p w:rsidR="0064324C" w:rsidRDefault="0064324C" w:rsidP="008574DD">
      <w:pPr>
        <w:jc w:val="both"/>
        <w:rPr>
          <w:ins w:id="107" w:author="Monika Reichart" w:date="2018-11-12T11:07:00Z"/>
          <w:lang w:val="en-US"/>
        </w:rPr>
      </w:pPr>
    </w:p>
    <w:p w:rsidR="0064324C" w:rsidRPr="0064324C" w:rsidRDefault="0064324C" w:rsidP="0064324C">
      <w:pPr>
        <w:pStyle w:val="Listenabsatz"/>
        <w:numPr>
          <w:ilvl w:val="0"/>
          <w:numId w:val="2"/>
        </w:numPr>
        <w:jc w:val="both"/>
        <w:rPr>
          <w:ins w:id="108" w:author="Monika Reichart" w:date="2018-11-12T11:07:00Z"/>
          <w:highlight w:val="yellow"/>
          <w:lang w:val="en-US"/>
          <w:rPrChange w:id="109" w:author="Monika Reichart" w:date="2018-11-12T11:08:00Z">
            <w:rPr>
              <w:ins w:id="110" w:author="Monika Reichart" w:date="2018-11-12T11:07:00Z"/>
              <w:lang w:val="en-US"/>
            </w:rPr>
          </w:rPrChange>
        </w:rPr>
        <w:pPrChange w:id="111" w:author="Monika Reichart" w:date="2018-11-12T11:08:00Z">
          <w:pPr>
            <w:jc w:val="both"/>
          </w:pPr>
        </w:pPrChange>
      </w:pPr>
      <w:ins w:id="112" w:author="Monika Reichart" w:date="2018-11-12T11:07:00Z">
        <w:r w:rsidRPr="0064324C">
          <w:rPr>
            <w:highlight w:val="yellow"/>
            <w:lang w:val="en-US"/>
            <w:rPrChange w:id="113" w:author="Monika Reichart" w:date="2018-11-12T11:08:00Z">
              <w:rPr>
                <w:lang w:val="en-US"/>
              </w:rPr>
            </w:rPrChange>
          </w:rPr>
          <w:t xml:space="preserve">Effects on mothers, babies and fathers: </w:t>
        </w:r>
        <w:r w:rsidRPr="0064324C">
          <w:rPr>
            <w:highlight w:val="yellow"/>
            <w:lang w:val="en-US"/>
            <w:rPrChange w:id="114" w:author="Monika Reichart" w:date="2018-11-12T11:08:00Z">
              <w:rPr>
                <w:lang w:val="en-US"/>
              </w:rPr>
            </w:rPrChange>
          </w:rPr>
          <w:fldChar w:fldCharType="begin"/>
        </w:r>
        <w:r w:rsidRPr="0064324C">
          <w:rPr>
            <w:highlight w:val="yellow"/>
            <w:lang w:val="en-US"/>
            <w:rPrChange w:id="115" w:author="Monika Reichart" w:date="2018-11-12T11:08:00Z">
              <w:rPr>
                <w:lang w:val="en-US"/>
              </w:rPr>
            </w:rPrChange>
          </w:rPr>
          <w:instrText xml:space="preserve"> HYPERLINK "https://www.healthline.com/health/adolescent-pregnancy#effect-on-teen-mothers" </w:instrText>
        </w:r>
        <w:r w:rsidRPr="0064324C">
          <w:rPr>
            <w:highlight w:val="yellow"/>
            <w:lang w:val="en-US"/>
            <w:rPrChange w:id="116" w:author="Monika Reichart" w:date="2018-11-12T11:08:00Z">
              <w:rPr>
                <w:lang w:val="en-US"/>
              </w:rPr>
            </w:rPrChange>
          </w:rPr>
          <w:fldChar w:fldCharType="separate"/>
        </w:r>
        <w:r w:rsidRPr="0064324C">
          <w:rPr>
            <w:rStyle w:val="Hyperlink"/>
            <w:highlight w:val="yellow"/>
            <w:lang w:val="en-US"/>
            <w:rPrChange w:id="117" w:author="Monika Reichart" w:date="2018-11-12T11:08:00Z">
              <w:rPr>
                <w:rStyle w:val="Hyperlink"/>
                <w:lang w:val="en-US"/>
              </w:rPr>
            </w:rPrChange>
          </w:rPr>
          <w:t>https://www.healthline.com/health/adolescent-pregnancy#effect-on-teen-mothers</w:t>
        </w:r>
        <w:r w:rsidRPr="0064324C">
          <w:rPr>
            <w:highlight w:val="yellow"/>
            <w:lang w:val="en-US"/>
            <w:rPrChange w:id="118" w:author="Monika Reichart" w:date="2018-11-12T11:08:00Z">
              <w:rPr>
                <w:lang w:val="en-US"/>
              </w:rPr>
            </w:rPrChange>
          </w:rPr>
          <w:fldChar w:fldCharType="end"/>
        </w:r>
      </w:ins>
    </w:p>
    <w:p w:rsidR="0064324C" w:rsidRPr="0064324C" w:rsidRDefault="0064324C" w:rsidP="0064324C">
      <w:pPr>
        <w:pStyle w:val="Listenabsatz"/>
        <w:jc w:val="both"/>
        <w:rPr>
          <w:ins w:id="119" w:author="Monika Reichart" w:date="2018-11-12T11:07:00Z"/>
          <w:lang w:val="en-US"/>
        </w:rPr>
        <w:pPrChange w:id="120" w:author="Monika Reichart" w:date="2018-11-12T11:08:00Z">
          <w:pPr>
            <w:jc w:val="both"/>
          </w:pPr>
        </w:pPrChange>
      </w:pPr>
      <w:ins w:id="121" w:author="Monika Reichart" w:date="2018-11-12T11:07:00Z">
        <w:r w:rsidRPr="0064324C">
          <w:rPr>
            <w:highlight w:val="yellow"/>
            <w:lang w:val="en-US"/>
            <w:rPrChange w:id="122" w:author="Monika Reichart" w:date="2018-11-12T11:08:00Z">
              <w:rPr>
                <w:lang w:val="en-US"/>
              </w:rPr>
            </w:rPrChange>
          </w:rPr>
          <w:t>1 paragraph on this</w:t>
        </w:r>
      </w:ins>
    </w:p>
    <w:p w:rsidR="0064324C" w:rsidRDefault="0064324C" w:rsidP="008574DD">
      <w:pPr>
        <w:jc w:val="both"/>
        <w:rPr>
          <w:ins w:id="123" w:author="Monika Reichart" w:date="2018-11-12T11:05:00Z"/>
          <w:lang w:val="en-US"/>
        </w:rPr>
      </w:pPr>
    </w:p>
    <w:p w:rsidR="0064324C" w:rsidRPr="0064324C" w:rsidRDefault="0064324C" w:rsidP="0064324C">
      <w:pPr>
        <w:pStyle w:val="Listenabsatz"/>
        <w:numPr>
          <w:ilvl w:val="0"/>
          <w:numId w:val="2"/>
        </w:numPr>
        <w:jc w:val="both"/>
        <w:rPr>
          <w:ins w:id="124" w:author="Monika Reichart" w:date="2018-11-12T11:05:00Z"/>
          <w:highlight w:val="yellow"/>
          <w:lang w:val="en-US"/>
          <w:rPrChange w:id="125" w:author="Monika Reichart" w:date="2018-11-12T11:08:00Z">
            <w:rPr>
              <w:ins w:id="126" w:author="Monika Reichart" w:date="2018-11-12T11:05:00Z"/>
              <w:lang w:val="en-US"/>
            </w:rPr>
          </w:rPrChange>
        </w:rPr>
        <w:pPrChange w:id="127" w:author="Monika Reichart" w:date="2018-11-12T11:08:00Z">
          <w:pPr>
            <w:jc w:val="both"/>
          </w:pPr>
        </w:pPrChange>
      </w:pPr>
      <w:ins w:id="128" w:author="Monika Reichart" w:date="2018-11-12T11:05:00Z">
        <w:r w:rsidRPr="0064324C">
          <w:rPr>
            <w:highlight w:val="yellow"/>
            <w:lang w:val="en-US"/>
            <w:rPrChange w:id="129" w:author="Monika Reichart" w:date="2018-11-12T11:08:00Z">
              <w:rPr>
                <w:lang w:val="en-US"/>
              </w:rPr>
            </w:rPrChange>
          </w:rPr>
          <w:t>Reality on TV?</w:t>
        </w:r>
      </w:ins>
    </w:p>
    <w:p w:rsidR="0064324C" w:rsidRPr="0064324C" w:rsidRDefault="0064324C" w:rsidP="0064324C">
      <w:pPr>
        <w:pStyle w:val="Listenabsatz"/>
        <w:jc w:val="both"/>
        <w:rPr>
          <w:ins w:id="130" w:author="Monika Reichart" w:date="2018-11-12T11:05:00Z"/>
          <w:highlight w:val="yellow"/>
          <w:lang w:val="en-US"/>
          <w:rPrChange w:id="131" w:author="Monika Reichart" w:date="2018-11-12T11:08:00Z">
            <w:rPr>
              <w:ins w:id="132" w:author="Monika Reichart" w:date="2018-11-12T11:05:00Z"/>
              <w:lang w:val="en-US"/>
            </w:rPr>
          </w:rPrChange>
        </w:rPr>
        <w:pPrChange w:id="133" w:author="Monika Reichart" w:date="2018-11-12T11:08:00Z">
          <w:pPr>
            <w:jc w:val="both"/>
          </w:pPr>
        </w:pPrChange>
      </w:pPr>
      <w:ins w:id="134" w:author="Monika Reichart" w:date="2018-11-12T11:05:00Z">
        <w:r w:rsidRPr="0064324C">
          <w:rPr>
            <w:highlight w:val="yellow"/>
            <w:lang w:val="en-US"/>
            <w:rPrChange w:id="135" w:author="Monika Reichart" w:date="2018-11-12T11:08:00Z">
              <w:rPr>
                <w:lang w:val="en-US"/>
              </w:rPr>
            </w:rPrChange>
          </w:rPr>
          <w:t>The picture that reality shows paint …….</w:t>
        </w:r>
      </w:ins>
    </w:p>
    <w:p w:rsidR="0064324C" w:rsidRPr="0064324C" w:rsidRDefault="0064324C" w:rsidP="0064324C">
      <w:pPr>
        <w:pStyle w:val="Listenabsatz"/>
        <w:jc w:val="both"/>
        <w:rPr>
          <w:ins w:id="136" w:author="Monika Reichart" w:date="2018-11-12T11:05:00Z"/>
          <w:lang w:val="en-US"/>
        </w:rPr>
        <w:pPrChange w:id="137" w:author="Monika Reichart" w:date="2018-11-12T11:08:00Z">
          <w:pPr>
            <w:jc w:val="both"/>
          </w:pPr>
        </w:pPrChange>
      </w:pPr>
      <w:ins w:id="138" w:author="Monika Reichart" w:date="2018-11-12T11:05:00Z">
        <w:r w:rsidRPr="0064324C">
          <w:rPr>
            <w:highlight w:val="yellow"/>
            <w:lang w:val="en-US"/>
            <w:rPrChange w:id="139" w:author="Monika Reichart" w:date="2018-11-12T11:08:00Z">
              <w:rPr>
                <w:lang w:val="en-US"/>
              </w:rPr>
            </w:rPrChange>
          </w:rPr>
          <w:t>Write a paragraph on the image projected</w:t>
        </w:r>
        <w:r w:rsidRPr="0064324C">
          <w:rPr>
            <w:lang w:val="en-US"/>
          </w:rPr>
          <w:t xml:space="preserve"> in the media. Is it realistic? </w:t>
        </w:r>
      </w:ins>
    </w:p>
    <w:p w:rsidR="0064324C" w:rsidRDefault="0064324C" w:rsidP="008574DD">
      <w:pPr>
        <w:jc w:val="both"/>
        <w:rPr>
          <w:ins w:id="140" w:author="Monika Reichart" w:date="2018-11-12T11:06:00Z"/>
          <w:lang w:val="en-US"/>
        </w:rPr>
      </w:pPr>
    </w:p>
    <w:p w:rsidR="0064324C" w:rsidRDefault="0064324C" w:rsidP="008574DD">
      <w:pPr>
        <w:jc w:val="both"/>
        <w:rPr>
          <w:ins w:id="141" w:author="Monika Reichart" w:date="2018-11-12T11:08:00Z"/>
          <w:lang w:val="en-US"/>
        </w:rPr>
      </w:pPr>
      <w:ins w:id="142" w:author="Monika Reichart" w:date="2018-11-12T11:08:00Z">
        <w:r>
          <w:rPr>
            <w:lang w:val="en-US"/>
          </w:rPr>
          <w:t>Informed decisions</w:t>
        </w:r>
      </w:ins>
    </w:p>
    <w:p w:rsidR="0064324C" w:rsidRDefault="0064324C" w:rsidP="008574DD">
      <w:pPr>
        <w:jc w:val="both"/>
        <w:rPr>
          <w:ins w:id="143" w:author="Monika Reichart" w:date="2018-11-12T11:10:00Z"/>
          <w:lang w:val="en-US"/>
        </w:rPr>
      </w:pPr>
      <w:ins w:id="144" w:author="Monika Reichart" w:date="2018-11-12T11:09:00Z">
        <w:r>
          <w:rPr>
            <w:lang w:val="en-US"/>
          </w:rPr>
          <w:t xml:space="preserve">Any decision that hugely impacts your life and the lives of others, for that matter, needs to be carefully considered. Sound information and comprehensive sex education have to be provided to every teenager, no matter what their background in terms of family values, religion, </w:t>
        </w:r>
        <w:proofErr w:type="gramStart"/>
        <w:r>
          <w:rPr>
            <w:lang w:val="en-US"/>
          </w:rPr>
          <w:t xml:space="preserve">school, </w:t>
        </w:r>
      </w:ins>
      <w:ins w:id="145" w:author="Monika Reichart" w:date="2018-11-12T11:10:00Z">
        <w:r>
          <w:rPr>
            <w:lang w:val="en-US"/>
          </w:rPr>
          <w:t>…..</w:t>
        </w:r>
        <w:proofErr w:type="gramEnd"/>
        <w:r>
          <w:rPr>
            <w:lang w:val="en-US"/>
          </w:rPr>
          <w:t xml:space="preserve"> Here are some links you may find helpful: </w:t>
        </w:r>
      </w:ins>
    </w:p>
    <w:p w:rsidR="0064324C" w:rsidRDefault="0064324C" w:rsidP="008574DD">
      <w:pPr>
        <w:jc w:val="both"/>
        <w:rPr>
          <w:ins w:id="146" w:author="Monika Reichart" w:date="2018-11-12T11:10:00Z"/>
          <w:lang w:val="en-US"/>
        </w:rPr>
      </w:pPr>
      <w:ins w:id="147" w:author="Monika Reichart" w:date="2018-11-12T11:10:00Z">
        <w:r>
          <w:rPr>
            <w:lang w:val="en-US"/>
          </w:rPr>
          <w:fldChar w:fldCharType="begin"/>
        </w:r>
        <w:r>
          <w:rPr>
            <w:lang w:val="en-US"/>
          </w:rPr>
          <w:instrText xml:space="preserve"> HYPERLINK "</w:instrText>
        </w:r>
        <w:r w:rsidRPr="0064324C">
          <w:rPr>
            <w:lang w:val="en-US"/>
          </w:rPr>
          <w:instrText>https://www.healthline.com/health/adolescent-pregnancy#takeaway</w:instrText>
        </w:r>
        <w:r>
          <w:rPr>
            <w:lang w:val="en-US"/>
          </w:rPr>
          <w:instrText xml:space="preserve">" </w:instrText>
        </w:r>
        <w:r>
          <w:rPr>
            <w:lang w:val="en-US"/>
          </w:rPr>
          <w:fldChar w:fldCharType="separate"/>
        </w:r>
        <w:r w:rsidRPr="007A7022">
          <w:rPr>
            <w:rStyle w:val="Hyperlink"/>
            <w:lang w:val="en-US"/>
          </w:rPr>
          <w:t>https://www.healthline.com/health/adolescent-pregnancy#takeaway</w:t>
        </w:r>
        <w:r>
          <w:rPr>
            <w:lang w:val="en-US"/>
          </w:rPr>
          <w:fldChar w:fldCharType="end"/>
        </w:r>
      </w:ins>
    </w:p>
    <w:p w:rsidR="0064324C" w:rsidRDefault="0064324C" w:rsidP="008574DD">
      <w:pPr>
        <w:jc w:val="both"/>
        <w:rPr>
          <w:ins w:id="148" w:author="Monika Reichart" w:date="2018-11-12T11:05:00Z"/>
          <w:lang w:val="en-US"/>
        </w:rPr>
      </w:pPr>
      <w:ins w:id="149" w:author="Monika Reichart" w:date="2018-11-12T11:10:00Z">
        <w:r>
          <w:rPr>
            <w:lang w:val="en-US"/>
          </w:rPr>
          <w:t>………</w:t>
        </w:r>
      </w:ins>
      <w:bookmarkStart w:id="150" w:name="_GoBack"/>
      <w:bookmarkEnd w:id="150"/>
    </w:p>
    <w:p w:rsidR="0064324C" w:rsidRDefault="0064324C" w:rsidP="008574DD">
      <w:pPr>
        <w:jc w:val="both"/>
        <w:rPr>
          <w:ins w:id="151" w:author="Monika Reichart" w:date="2018-11-12T11:04:00Z"/>
          <w:lang w:val="en-US"/>
        </w:rPr>
      </w:pPr>
    </w:p>
    <w:p w:rsidR="0064324C" w:rsidRDefault="0064324C" w:rsidP="008574DD">
      <w:pPr>
        <w:jc w:val="both"/>
        <w:rPr>
          <w:ins w:id="152" w:author="Monika Reichart" w:date="2018-11-12T11:04:00Z"/>
          <w:lang w:val="en-US"/>
        </w:rPr>
      </w:pPr>
    </w:p>
    <w:p w:rsidR="0064324C" w:rsidRPr="00677838" w:rsidRDefault="0064324C" w:rsidP="008574DD">
      <w:pPr>
        <w:jc w:val="both"/>
        <w:rPr>
          <w:lang w:val="en-US"/>
        </w:rPr>
      </w:pPr>
    </w:p>
    <w:sectPr w:rsidR="0064324C" w:rsidRPr="00677838">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DC2" w:rsidRDefault="00B65DC2" w:rsidP="00B11261">
      <w:pPr>
        <w:spacing w:after="0" w:line="240" w:lineRule="auto"/>
      </w:pPr>
      <w:r>
        <w:separator/>
      </w:r>
    </w:p>
  </w:endnote>
  <w:endnote w:type="continuationSeparator" w:id="0">
    <w:p w:rsidR="00B65DC2" w:rsidRDefault="00B65DC2" w:rsidP="00B11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DC2" w:rsidRPr="008C3DB1" w:rsidRDefault="00B65DC2">
    <w:pPr>
      <w:pStyle w:val="Fuzeile"/>
      <w:rPr>
        <w:sz w:val="18"/>
      </w:rPr>
    </w:pPr>
    <w:r w:rsidRPr="008C3DB1">
      <w:rPr>
        <w:sz w:val="18"/>
      </w:rPr>
      <w:t>Sources:</w:t>
    </w:r>
  </w:p>
  <w:p w:rsidR="00B65DC2" w:rsidRPr="008C3DB1" w:rsidRDefault="00B65DC2" w:rsidP="00DA7BDE">
    <w:pPr>
      <w:pStyle w:val="Fuzeile"/>
      <w:numPr>
        <w:ilvl w:val="0"/>
        <w:numId w:val="1"/>
      </w:numPr>
      <w:rPr>
        <w:sz w:val="18"/>
      </w:rPr>
    </w:pPr>
    <w:hyperlink r:id="rId1" w:history="1">
      <w:r w:rsidRPr="008C3DB1">
        <w:rPr>
          <w:rStyle w:val="Hyperlink"/>
          <w:sz w:val="18"/>
        </w:rPr>
        <w:t>https://www.bjv.at/2014/12/teenagerschwangerschaft/</w:t>
      </w:r>
    </w:hyperlink>
  </w:p>
  <w:p w:rsidR="00B65DC2" w:rsidRPr="008C3DB1" w:rsidRDefault="00B65DC2" w:rsidP="00735435">
    <w:pPr>
      <w:pStyle w:val="Fuzeile"/>
      <w:numPr>
        <w:ilvl w:val="0"/>
        <w:numId w:val="1"/>
      </w:numPr>
      <w:rPr>
        <w:sz w:val="18"/>
      </w:rPr>
    </w:pPr>
    <w:hyperlink r:id="rId2" w:history="1">
      <w:r w:rsidRPr="008C3DB1">
        <w:rPr>
          <w:rStyle w:val="Hyperlink"/>
          <w:sz w:val="18"/>
        </w:rPr>
        <w:t>https://www.netdoktor.at/kindergesundheit/puebertaet/teenagerschwangerschaft-5817</w:t>
      </w:r>
    </w:hyperlink>
  </w:p>
  <w:p w:rsidR="00B65DC2" w:rsidRPr="008C3DB1" w:rsidRDefault="00B65DC2" w:rsidP="006823BE">
    <w:pPr>
      <w:pStyle w:val="Fuzeile"/>
      <w:numPr>
        <w:ilvl w:val="0"/>
        <w:numId w:val="1"/>
      </w:numPr>
      <w:rPr>
        <w:sz w:val="18"/>
      </w:rPr>
    </w:pPr>
    <w:r w:rsidRPr="008C3DB1">
      <w:rPr>
        <w:sz w:val="18"/>
      </w:rPr>
      <w:t>https://www.hhs.gov/ash/oah/adolescent-development/reproductive-health-and-teen-pregnancy/teen-pregnancy-and-childbearing/trends/index.html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DC2" w:rsidRDefault="00B65DC2" w:rsidP="00B11261">
      <w:pPr>
        <w:spacing w:after="0" w:line="240" w:lineRule="auto"/>
      </w:pPr>
      <w:r>
        <w:separator/>
      </w:r>
    </w:p>
  </w:footnote>
  <w:footnote w:type="continuationSeparator" w:id="0">
    <w:p w:rsidR="00B65DC2" w:rsidRDefault="00B65DC2" w:rsidP="00B112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DC2" w:rsidRDefault="00B65DC2">
    <w:pPr>
      <w:pStyle w:val="Kopfzeile"/>
    </w:pPr>
    <w:r>
      <w:t>Martin Jindra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43141"/>
    <w:multiLevelType w:val="hybridMultilevel"/>
    <w:tmpl w:val="9BDA79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BAB3CEA"/>
    <w:multiLevelType w:val="hybridMultilevel"/>
    <w:tmpl w:val="1908BC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nika Reichart">
    <w15:presenceInfo w15:providerId="AD" w15:userId="S-1-5-21-2506018869-2225831039-1928185442-5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67"/>
    <w:rsid w:val="00017447"/>
    <w:rsid w:val="0006495C"/>
    <w:rsid w:val="00073934"/>
    <w:rsid w:val="000B6591"/>
    <w:rsid w:val="000C34E9"/>
    <w:rsid w:val="000C4EBB"/>
    <w:rsid w:val="000D55D5"/>
    <w:rsid w:val="000E715F"/>
    <w:rsid w:val="000E7F0A"/>
    <w:rsid w:val="001157E8"/>
    <w:rsid w:val="00143B98"/>
    <w:rsid w:val="001615E4"/>
    <w:rsid w:val="00167708"/>
    <w:rsid w:val="001E3669"/>
    <w:rsid w:val="001F3096"/>
    <w:rsid w:val="002108E8"/>
    <w:rsid w:val="00214A53"/>
    <w:rsid w:val="0023284E"/>
    <w:rsid w:val="00252870"/>
    <w:rsid w:val="00276515"/>
    <w:rsid w:val="003219B3"/>
    <w:rsid w:val="0038169F"/>
    <w:rsid w:val="00397D44"/>
    <w:rsid w:val="00397E12"/>
    <w:rsid w:val="003E4468"/>
    <w:rsid w:val="003F0755"/>
    <w:rsid w:val="004133BE"/>
    <w:rsid w:val="0041610B"/>
    <w:rsid w:val="00427DD0"/>
    <w:rsid w:val="00431BA5"/>
    <w:rsid w:val="00444190"/>
    <w:rsid w:val="005013F1"/>
    <w:rsid w:val="00530890"/>
    <w:rsid w:val="00557F49"/>
    <w:rsid w:val="00565983"/>
    <w:rsid w:val="00572802"/>
    <w:rsid w:val="00584DEE"/>
    <w:rsid w:val="00593EEF"/>
    <w:rsid w:val="005A4616"/>
    <w:rsid w:val="005F6849"/>
    <w:rsid w:val="0061132B"/>
    <w:rsid w:val="00630871"/>
    <w:rsid w:val="00631E51"/>
    <w:rsid w:val="0064324C"/>
    <w:rsid w:val="006534DF"/>
    <w:rsid w:val="00664CBE"/>
    <w:rsid w:val="00665F6B"/>
    <w:rsid w:val="006714A5"/>
    <w:rsid w:val="00677838"/>
    <w:rsid w:val="006823BE"/>
    <w:rsid w:val="00685685"/>
    <w:rsid w:val="006A7D74"/>
    <w:rsid w:val="006D6095"/>
    <w:rsid w:val="0071159D"/>
    <w:rsid w:val="00734DFE"/>
    <w:rsid w:val="00735435"/>
    <w:rsid w:val="007370F9"/>
    <w:rsid w:val="00794F13"/>
    <w:rsid w:val="007B6F64"/>
    <w:rsid w:val="007C3ADD"/>
    <w:rsid w:val="007F18FB"/>
    <w:rsid w:val="007F37C6"/>
    <w:rsid w:val="00803FF5"/>
    <w:rsid w:val="008050D3"/>
    <w:rsid w:val="00820286"/>
    <w:rsid w:val="008574DD"/>
    <w:rsid w:val="00862E26"/>
    <w:rsid w:val="008726B0"/>
    <w:rsid w:val="008B2616"/>
    <w:rsid w:val="008B4F90"/>
    <w:rsid w:val="008C3DB1"/>
    <w:rsid w:val="008C54E0"/>
    <w:rsid w:val="008D0973"/>
    <w:rsid w:val="008D0B4C"/>
    <w:rsid w:val="008D35B0"/>
    <w:rsid w:val="008E1AA2"/>
    <w:rsid w:val="00914F43"/>
    <w:rsid w:val="009167F1"/>
    <w:rsid w:val="009228A1"/>
    <w:rsid w:val="009302FC"/>
    <w:rsid w:val="00932901"/>
    <w:rsid w:val="00940024"/>
    <w:rsid w:val="00964DFA"/>
    <w:rsid w:val="00966238"/>
    <w:rsid w:val="0099451C"/>
    <w:rsid w:val="00A03692"/>
    <w:rsid w:val="00A4405A"/>
    <w:rsid w:val="00A50944"/>
    <w:rsid w:val="00AC2971"/>
    <w:rsid w:val="00B11261"/>
    <w:rsid w:val="00B17667"/>
    <w:rsid w:val="00B26D04"/>
    <w:rsid w:val="00B41277"/>
    <w:rsid w:val="00B61927"/>
    <w:rsid w:val="00B65DC2"/>
    <w:rsid w:val="00B80116"/>
    <w:rsid w:val="00BB4D68"/>
    <w:rsid w:val="00BD6EAA"/>
    <w:rsid w:val="00BF54A6"/>
    <w:rsid w:val="00C01794"/>
    <w:rsid w:val="00C92683"/>
    <w:rsid w:val="00CA2E62"/>
    <w:rsid w:val="00CD5029"/>
    <w:rsid w:val="00CE5F6D"/>
    <w:rsid w:val="00CE7EAB"/>
    <w:rsid w:val="00D00FF7"/>
    <w:rsid w:val="00D01D95"/>
    <w:rsid w:val="00D10248"/>
    <w:rsid w:val="00D16218"/>
    <w:rsid w:val="00D26DF9"/>
    <w:rsid w:val="00D277E1"/>
    <w:rsid w:val="00D40260"/>
    <w:rsid w:val="00D409B0"/>
    <w:rsid w:val="00D41357"/>
    <w:rsid w:val="00D429FB"/>
    <w:rsid w:val="00D97998"/>
    <w:rsid w:val="00DA7BDE"/>
    <w:rsid w:val="00DA7D61"/>
    <w:rsid w:val="00DB0C2E"/>
    <w:rsid w:val="00DC1909"/>
    <w:rsid w:val="00DC74C5"/>
    <w:rsid w:val="00E22560"/>
    <w:rsid w:val="00E2726C"/>
    <w:rsid w:val="00E33F7B"/>
    <w:rsid w:val="00E627D2"/>
    <w:rsid w:val="00EB5937"/>
    <w:rsid w:val="00EC2BFF"/>
    <w:rsid w:val="00ED301E"/>
    <w:rsid w:val="00F230A2"/>
    <w:rsid w:val="00F5508C"/>
    <w:rsid w:val="00F8524A"/>
    <w:rsid w:val="00FD1688"/>
    <w:rsid w:val="00FE726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7ADBA-0411-47A0-A347-B3BDCD92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D5029"/>
    <w:rPr>
      <w:rFonts w:ascii="Arial" w:hAnsi="Arial"/>
      <w:sz w:val="24"/>
    </w:rPr>
  </w:style>
  <w:style w:type="paragraph" w:styleId="berschrift1">
    <w:name w:val="heading 1"/>
    <w:basedOn w:val="Standard"/>
    <w:next w:val="Standard"/>
    <w:link w:val="berschrift1Zchn"/>
    <w:uiPriority w:val="9"/>
    <w:qFormat/>
    <w:rsid w:val="00565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17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766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65983"/>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B112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1261"/>
    <w:rPr>
      <w:rFonts w:ascii="Arial" w:hAnsi="Arial"/>
      <w:sz w:val="24"/>
    </w:rPr>
  </w:style>
  <w:style w:type="paragraph" w:styleId="Fuzeile">
    <w:name w:val="footer"/>
    <w:basedOn w:val="Standard"/>
    <w:link w:val="FuzeileZchn"/>
    <w:uiPriority w:val="99"/>
    <w:unhideWhenUsed/>
    <w:rsid w:val="00B112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1261"/>
    <w:rPr>
      <w:rFonts w:ascii="Arial" w:hAnsi="Arial"/>
      <w:sz w:val="24"/>
    </w:rPr>
  </w:style>
  <w:style w:type="character" w:styleId="Hyperlink">
    <w:name w:val="Hyperlink"/>
    <w:basedOn w:val="Absatz-Standardschriftart"/>
    <w:uiPriority w:val="99"/>
    <w:unhideWhenUsed/>
    <w:rsid w:val="00DA7BDE"/>
    <w:rPr>
      <w:color w:val="0563C1" w:themeColor="hyperlink"/>
      <w:u w:val="single"/>
    </w:rPr>
  </w:style>
  <w:style w:type="character" w:customStyle="1" w:styleId="UnresolvedMention">
    <w:name w:val="Unresolved Mention"/>
    <w:basedOn w:val="Absatz-Standardschriftart"/>
    <w:uiPriority w:val="99"/>
    <w:semiHidden/>
    <w:unhideWhenUsed/>
    <w:rsid w:val="00DA7BDE"/>
    <w:rPr>
      <w:color w:val="605E5C"/>
      <w:shd w:val="clear" w:color="auto" w:fill="E1DFDD"/>
    </w:rPr>
  </w:style>
  <w:style w:type="paragraph" w:styleId="Sprechblasentext">
    <w:name w:val="Balloon Text"/>
    <w:basedOn w:val="Standard"/>
    <w:link w:val="SprechblasentextZchn"/>
    <w:uiPriority w:val="99"/>
    <w:semiHidden/>
    <w:unhideWhenUsed/>
    <w:rsid w:val="003219B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19B3"/>
    <w:rPr>
      <w:rFonts w:ascii="Segoe UI" w:hAnsi="Segoe UI" w:cs="Segoe UI"/>
      <w:sz w:val="18"/>
      <w:szCs w:val="18"/>
    </w:rPr>
  </w:style>
  <w:style w:type="paragraph" w:styleId="Listenabsatz">
    <w:name w:val="List Paragraph"/>
    <w:basedOn w:val="Standard"/>
    <w:uiPriority w:val="34"/>
    <w:qFormat/>
    <w:rsid w:val="00643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ww.netdoktor.at/kindergesundheit/puebertaet/teenagerschwangerschaft-5817" TargetMode="External"/><Relationship Id="rId1" Type="http://schemas.openxmlformats.org/officeDocument/2006/relationships/hyperlink" Target="https://www.bjv.at/2014/12/teenagerschwangerschaf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AF4B3-7FB1-41C1-9FF0-73A242ECD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E2B76AF0</Template>
  <TotalTime>0</TotalTime>
  <Pages>2</Pages>
  <Words>514</Words>
  <Characters>3243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Jindra</dc:creator>
  <cp:keywords/>
  <dc:description/>
  <cp:lastModifiedBy>Monika Reichart</cp:lastModifiedBy>
  <cp:revision>3</cp:revision>
  <dcterms:created xsi:type="dcterms:W3CDTF">2018-11-12T09:45:00Z</dcterms:created>
  <dcterms:modified xsi:type="dcterms:W3CDTF">2018-11-12T10:10:00Z</dcterms:modified>
</cp:coreProperties>
</file>