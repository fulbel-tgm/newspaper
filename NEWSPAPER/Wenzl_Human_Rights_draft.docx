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71315" w14:textId="77777777" w:rsidR="0097360C" w:rsidRDefault="00374C80" w:rsidP="00374C80">
      <w:pPr>
        <w:pStyle w:val="Titel"/>
        <w:rPr>
          <w:lang w:val="en-GB"/>
        </w:rPr>
      </w:pPr>
      <w:r w:rsidRPr="00374C80">
        <w:rPr>
          <w:lang w:val="en-GB"/>
        </w:rPr>
        <w:t>Human Rights</w:t>
      </w:r>
    </w:p>
    <w:p w14:paraId="2043FFB9" w14:textId="77777777" w:rsidR="00CD42BB" w:rsidRPr="00CD42BB" w:rsidRDefault="00CD42BB" w:rsidP="00CD42BB">
      <w:pPr>
        <w:rPr>
          <w:lang w:val="en-GB"/>
        </w:rPr>
      </w:pPr>
      <w:r w:rsidRPr="00EC6356">
        <w:rPr>
          <w:lang w:val="en-GB"/>
        </w:rPr>
        <w:t>“All human beings are born free and equal in dignity and rights. They are endowed with reason and conscience and should act towards one another in a spirit of brotherhood.”</w:t>
      </w:r>
      <w:ins w:id="0" w:author="Monika Reichart" w:date="2018-11-27T07:17:00Z">
        <w:r w:rsidR="00B104C6">
          <w:rPr>
            <w:lang w:val="en-GB"/>
          </w:rPr>
          <w:t xml:space="preserve"> WHAT IS THIS? GIVE THE SOURCE!!!!</w:t>
        </w:r>
      </w:ins>
    </w:p>
    <w:p w14:paraId="6BB60FAE" w14:textId="77777777" w:rsidR="00374C80" w:rsidRPr="00374C80" w:rsidRDefault="00374C80" w:rsidP="00374C80">
      <w:pPr>
        <w:pStyle w:val="berschrift1"/>
        <w:rPr>
          <w:lang w:val="en-GB"/>
        </w:rPr>
      </w:pPr>
      <w:r w:rsidRPr="00B104C6">
        <w:rPr>
          <w:highlight w:val="yellow"/>
          <w:lang w:val="en-GB"/>
        </w:rPr>
        <w:t xml:space="preserve">What is Human </w:t>
      </w:r>
      <w:commentRangeStart w:id="1"/>
      <w:r w:rsidRPr="00B104C6">
        <w:rPr>
          <w:highlight w:val="yellow"/>
          <w:lang w:val="en-GB"/>
        </w:rPr>
        <w:t>Right</w:t>
      </w:r>
      <w:commentRangeEnd w:id="1"/>
      <w:r w:rsidR="00B104C6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B104C6">
        <w:rPr>
          <w:highlight w:val="yellow"/>
          <w:lang w:val="en-GB"/>
        </w:rPr>
        <w:t>?</w:t>
      </w:r>
    </w:p>
    <w:p w14:paraId="42847E3F" w14:textId="77777777" w:rsidR="00374C80" w:rsidRDefault="00374C80" w:rsidP="00374C80">
      <w:pPr>
        <w:rPr>
          <w:lang w:val="en-GB"/>
        </w:rPr>
      </w:pPr>
      <w:r>
        <w:rPr>
          <w:lang w:val="en-GB"/>
        </w:rPr>
        <w:t xml:space="preserve">The Universal Declaration of </w:t>
      </w:r>
      <w:proofErr w:type="spellStart"/>
      <w:r w:rsidR="00FC383C" w:rsidRPr="00B104C6">
        <w:rPr>
          <w:highlight w:val="yellow"/>
          <w:lang w:val="en-GB"/>
          <w:rPrChange w:id="2" w:author="Monika Reichart" w:date="2018-11-27T07:18:00Z">
            <w:rPr>
              <w:lang w:val="en-GB"/>
            </w:rPr>
          </w:rPrChange>
        </w:rPr>
        <w:t>Ha</w:t>
      </w:r>
      <w:r w:rsidRPr="00B104C6">
        <w:rPr>
          <w:highlight w:val="yellow"/>
          <w:lang w:val="en-GB"/>
          <w:rPrChange w:id="3" w:author="Monika Reichart" w:date="2018-11-27T07:18:00Z">
            <w:rPr>
              <w:lang w:val="en-GB"/>
            </w:rPr>
          </w:rPrChange>
        </w:rPr>
        <w:t>uman</w:t>
      </w:r>
      <w:proofErr w:type="spellEnd"/>
      <w:r>
        <w:rPr>
          <w:lang w:val="en-GB"/>
        </w:rPr>
        <w:t xml:space="preserve"> Rights is a milestone in the history of mankind. </w:t>
      </w:r>
      <w:r w:rsidRPr="00B104C6">
        <w:rPr>
          <w:highlight w:val="yellow"/>
          <w:lang w:val="en-GB"/>
          <w:rPrChange w:id="4" w:author="Monika Reichart" w:date="2018-11-27T07:18:00Z">
            <w:rPr>
              <w:lang w:val="en-GB"/>
            </w:rPr>
          </w:rPrChange>
        </w:rPr>
        <w:t xml:space="preserve">The </w:t>
      </w:r>
      <w:r w:rsidR="0001625F" w:rsidRPr="00B104C6">
        <w:rPr>
          <w:highlight w:val="yellow"/>
          <w:lang w:val="en-GB"/>
          <w:rPrChange w:id="5" w:author="Monika Reichart" w:date="2018-11-27T07:18:00Z">
            <w:rPr>
              <w:lang w:val="en-GB"/>
            </w:rPr>
          </w:rPrChange>
        </w:rPr>
        <w:t>Human Right</w:t>
      </w:r>
      <w:ins w:id="6" w:author="Monika Reichart" w:date="2018-11-27T07:18:00Z">
        <w:r w:rsidR="00B104C6" w:rsidRPr="00B104C6">
          <w:rPr>
            <w:highlight w:val="yellow"/>
            <w:lang w:val="en-GB"/>
            <w:rPrChange w:id="7" w:author="Monika Reichart" w:date="2018-11-27T07:18:00Z">
              <w:rPr>
                <w:lang w:val="en-GB"/>
              </w:rPr>
            </w:rPrChange>
          </w:rPr>
          <w:t>s</w:t>
        </w:r>
      </w:ins>
      <w:r w:rsidR="0001625F" w:rsidRPr="00B104C6">
        <w:rPr>
          <w:highlight w:val="yellow"/>
          <w:lang w:val="en-GB"/>
          <w:rPrChange w:id="8" w:author="Monika Reichart" w:date="2018-11-27T07:18:00Z">
            <w:rPr>
              <w:lang w:val="en-GB"/>
            </w:rPr>
          </w:rPrChange>
        </w:rPr>
        <w:t xml:space="preserve"> </w:t>
      </w:r>
      <w:r w:rsidR="00EC6356" w:rsidRPr="00B104C6">
        <w:rPr>
          <w:highlight w:val="yellow"/>
          <w:lang w:val="en-GB"/>
          <w:rPrChange w:id="9" w:author="Monika Reichart" w:date="2018-11-27T07:18:00Z">
            <w:rPr>
              <w:lang w:val="en-GB"/>
            </w:rPr>
          </w:rPrChange>
        </w:rPr>
        <w:t>Council</w:t>
      </w:r>
      <w:r w:rsidR="0001625F" w:rsidRPr="00B104C6">
        <w:rPr>
          <w:highlight w:val="yellow"/>
          <w:lang w:val="en-GB"/>
          <w:rPrChange w:id="10" w:author="Monika Reichart" w:date="2018-11-27T07:18:00Z">
            <w:rPr>
              <w:lang w:val="en-GB"/>
            </w:rPr>
          </w:rPrChange>
        </w:rPr>
        <w:t xml:space="preserve"> is drafted by </w:t>
      </w:r>
      <w:proofErr w:type="gramStart"/>
      <w:r w:rsidR="00EC6356" w:rsidRPr="00B104C6">
        <w:rPr>
          <w:highlight w:val="yellow"/>
          <w:lang w:val="en-GB"/>
          <w:rPrChange w:id="11" w:author="Monika Reichart" w:date="2018-11-27T07:18:00Z">
            <w:rPr>
              <w:lang w:val="en-GB"/>
            </w:rPr>
          </w:rPrChange>
        </w:rPr>
        <w:t>representative’s</w:t>
      </w:r>
      <w:proofErr w:type="gramEnd"/>
      <w:r w:rsidR="00EC6356" w:rsidRPr="00B104C6">
        <w:rPr>
          <w:highlight w:val="yellow"/>
          <w:lang w:val="en-GB"/>
          <w:rPrChange w:id="12" w:author="Monika Reichart" w:date="2018-11-27T07:18:00Z">
            <w:rPr>
              <w:lang w:val="en-GB"/>
            </w:rPr>
          </w:rPrChange>
        </w:rPr>
        <w:t xml:space="preserve"> </w:t>
      </w:r>
      <w:r w:rsidR="0001625F" w:rsidRPr="00B104C6">
        <w:rPr>
          <w:highlight w:val="yellow"/>
          <w:lang w:val="en-GB"/>
          <w:rPrChange w:id="13" w:author="Monika Reichart" w:date="2018-11-27T07:18:00Z">
            <w:rPr>
              <w:lang w:val="en-GB"/>
            </w:rPr>
          </w:rPrChange>
        </w:rPr>
        <w:t>w</w:t>
      </w:r>
      <w:r w:rsidR="008B5CC2" w:rsidRPr="00B104C6">
        <w:rPr>
          <w:highlight w:val="yellow"/>
          <w:lang w:val="en-GB"/>
          <w:rPrChange w:id="14" w:author="Monika Reichart" w:date="2018-11-27T07:18:00Z">
            <w:rPr>
              <w:lang w:val="en-GB"/>
            </w:rPr>
          </w:rPrChange>
        </w:rPr>
        <w:t>ith</w:t>
      </w:r>
      <w:r w:rsidR="0001625F" w:rsidRPr="00B104C6">
        <w:rPr>
          <w:highlight w:val="yellow"/>
          <w:lang w:val="en-GB"/>
          <w:rPrChange w:id="15" w:author="Monika Reichart" w:date="2018-11-27T07:18:00Z">
            <w:rPr>
              <w:lang w:val="en-GB"/>
            </w:rPr>
          </w:rPrChange>
        </w:rPr>
        <w:t xml:space="preserve"> different </w:t>
      </w:r>
      <w:r w:rsidR="00EC6356" w:rsidRPr="00B104C6">
        <w:rPr>
          <w:highlight w:val="yellow"/>
          <w:lang w:val="en-GB"/>
          <w:rPrChange w:id="16" w:author="Monika Reichart" w:date="2018-11-27T07:18:00Z">
            <w:rPr>
              <w:lang w:val="en-GB"/>
            </w:rPr>
          </w:rPrChange>
        </w:rPr>
        <w:t>cultural and legal backgrounds.</w:t>
      </w:r>
      <w:ins w:id="17" w:author="Monika Reichart" w:date="2018-11-27T07:18:00Z">
        <w:r w:rsidR="00B104C6">
          <w:rPr>
            <w:lang w:val="en-GB"/>
          </w:rPr>
          <w:t xml:space="preserve"> WHAT DOES THAT MEAN? </w:t>
        </w:r>
      </w:ins>
      <w:r w:rsidR="0001625F">
        <w:rPr>
          <w:lang w:val="en-GB"/>
        </w:rPr>
        <w:t xml:space="preserve"> </w:t>
      </w:r>
    </w:p>
    <w:p w14:paraId="6FEC106C" w14:textId="77777777" w:rsidR="0067372C" w:rsidRPr="00B104C6" w:rsidRDefault="00E95A3D" w:rsidP="0067372C">
      <w:pPr>
        <w:pStyle w:val="berschrift2"/>
        <w:rPr>
          <w:highlight w:val="yellow"/>
          <w:lang w:val="en-GB"/>
          <w:rPrChange w:id="18" w:author="Monika Reichart" w:date="2018-11-27T07:19:00Z">
            <w:rPr>
              <w:lang w:val="en-GB"/>
            </w:rPr>
          </w:rPrChange>
        </w:rPr>
      </w:pPr>
      <w:r w:rsidRPr="00B104C6">
        <w:rPr>
          <w:highlight w:val="yellow"/>
          <w:lang w:val="en-GB"/>
          <w:rPrChange w:id="19" w:author="Monika Reichart" w:date="2018-11-27T07:19:00Z">
            <w:rPr>
              <w:lang w:val="en-GB"/>
            </w:rPr>
          </w:rPrChange>
        </w:rPr>
        <w:t xml:space="preserve">The </w:t>
      </w:r>
      <w:r w:rsidR="0067372C" w:rsidRPr="00B104C6">
        <w:rPr>
          <w:highlight w:val="yellow"/>
          <w:lang w:val="en-GB"/>
          <w:rPrChange w:id="20" w:author="Monika Reichart" w:date="2018-11-27T07:19:00Z">
            <w:rPr>
              <w:lang w:val="en-GB"/>
            </w:rPr>
          </w:rPrChange>
        </w:rPr>
        <w:t>Universal Declaration</w:t>
      </w:r>
      <w:r w:rsidRPr="00B104C6">
        <w:rPr>
          <w:highlight w:val="yellow"/>
          <w:lang w:val="en-GB"/>
          <w:rPrChange w:id="21" w:author="Monika Reichart" w:date="2018-11-27T07:19:00Z">
            <w:rPr>
              <w:lang w:val="en-GB"/>
            </w:rPr>
          </w:rPrChange>
        </w:rPr>
        <w:t xml:space="preserve"> of Human Rights</w:t>
      </w:r>
    </w:p>
    <w:p w14:paraId="4E3F01C2" w14:textId="77777777" w:rsidR="00BA532C" w:rsidRDefault="00A75929" w:rsidP="00EC6356">
      <w:pPr>
        <w:rPr>
          <w:lang w:val="en-GB"/>
        </w:rPr>
      </w:pPr>
      <w:r w:rsidRPr="00B104C6">
        <w:rPr>
          <w:highlight w:val="yellow"/>
          <w:lang w:val="en-GB"/>
          <w:rPrChange w:id="22" w:author="Monika Reichart" w:date="2018-11-27T07:19:00Z">
            <w:rPr>
              <w:lang w:val="en-GB"/>
            </w:rPr>
          </w:rPrChange>
        </w:rPr>
        <w:t xml:space="preserve">This </w:t>
      </w:r>
      <w:commentRangeStart w:id="23"/>
      <w:r w:rsidRPr="00B104C6">
        <w:rPr>
          <w:highlight w:val="yellow"/>
          <w:lang w:val="en-GB"/>
          <w:rPrChange w:id="24" w:author="Monika Reichart" w:date="2018-11-27T07:19:00Z">
            <w:rPr>
              <w:lang w:val="en-GB"/>
            </w:rPr>
          </w:rPrChange>
        </w:rPr>
        <w:t>means</w:t>
      </w:r>
      <w:commentRangeEnd w:id="23"/>
      <w:r w:rsidR="00B104C6">
        <w:rPr>
          <w:rStyle w:val="Kommentarzeichen"/>
        </w:rPr>
        <w:commentReference w:id="23"/>
      </w:r>
      <w:r>
        <w:rPr>
          <w:lang w:val="en-GB"/>
        </w:rPr>
        <w:t xml:space="preserve"> that all people in a country are equal whatever</w:t>
      </w:r>
      <w:ins w:id="25" w:author="Monika Reichart" w:date="2018-11-27T07:19:00Z">
        <w:r w:rsidR="00B104C6">
          <w:rPr>
            <w:lang w:val="en-GB"/>
          </w:rPr>
          <w:t xml:space="preserve"> their</w:t>
        </w:r>
      </w:ins>
      <w:r>
        <w:rPr>
          <w:lang w:val="en-GB"/>
        </w:rPr>
        <w:t xml:space="preserve"> race, skin colour, sexuality or religion.</w:t>
      </w:r>
      <w:r w:rsidR="00BA532C">
        <w:rPr>
          <w:lang w:val="en-GB"/>
        </w:rPr>
        <w:br/>
      </w:r>
      <w:r w:rsidR="00BA532C" w:rsidRPr="00B104C6">
        <w:rPr>
          <w:highlight w:val="yellow"/>
          <w:lang w:val="en-GB"/>
          <w:rPrChange w:id="26" w:author="Monika Reichart" w:date="2018-11-27T07:19:00Z">
            <w:rPr>
              <w:lang w:val="en-GB"/>
            </w:rPr>
          </w:rPrChange>
        </w:rPr>
        <w:t>There</w:t>
      </w:r>
      <w:ins w:id="27" w:author="Monika Reichart" w:date="2018-11-27T07:19:00Z">
        <w:r w:rsidR="00B104C6">
          <w:rPr>
            <w:lang w:val="en-GB"/>
          </w:rPr>
          <w:t xml:space="preserve"> (WHERE?)</w:t>
        </w:r>
      </w:ins>
      <w:r w:rsidR="00BA532C">
        <w:rPr>
          <w:lang w:val="en-GB"/>
        </w:rPr>
        <w:t xml:space="preserve"> are 30 Articles </w:t>
      </w:r>
      <w:r w:rsidR="00FC383C">
        <w:rPr>
          <w:lang w:val="en-GB"/>
        </w:rPr>
        <w:t>which</w:t>
      </w:r>
      <w:r w:rsidR="00BA532C">
        <w:rPr>
          <w:lang w:val="en-GB"/>
        </w:rPr>
        <w:t xml:space="preserve"> </w:t>
      </w:r>
      <w:r w:rsidR="00BA532C" w:rsidRPr="00B104C6">
        <w:rPr>
          <w:highlight w:val="yellow"/>
          <w:lang w:val="en-GB"/>
          <w:rPrChange w:id="28" w:author="Monika Reichart" w:date="2018-11-27T07:20:00Z">
            <w:rPr>
              <w:lang w:val="en-GB"/>
            </w:rPr>
          </w:rPrChange>
        </w:rPr>
        <w:t xml:space="preserve">declare the Human </w:t>
      </w:r>
      <w:r w:rsidR="00FC383C" w:rsidRPr="00B104C6">
        <w:rPr>
          <w:highlight w:val="yellow"/>
          <w:lang w:val="en-GB"/>
          <w:rPrChange w:id="29" w:author="Monika Reichart" w:date="2018-11-27T07:20:00Z">
            <w:rPr>
              <w:lang w:val="en-GB"/>
            </w:rPr>
          </w:rPrChange>
        </w:rPr>
        <w:t>R</w:t>
      </w:r>
      <w:r w:rsidR="00BA532C" w:rsidRPr="00B104C6">
        <w:rPr>
          <w:highlight w:val="yellow"/>
          <w:lang w:val="en-GB"/>
          <w:rPrChange w:id="30" w:author="Monika Reichart" w:date="2018-11-27T07:20:00Z">
            <w:rPr>
              <w:lang w:val="en-GB"/>
            </w:rPr>
          </w:rPrChange>
        </w:rPr>
        <w:t>ights</w:t>
      </w:r>
      <w:ins w:id="31" w:author="Monika Reichart" w:date="2018-11-27T07:20:00Z">
        <w:r w:rsidR="00B104C6">
          <w:rPr>
            <w:lang w:val="en-GB"/>
          </w:rPr>
          <w:t xml:space="preserve"> (this does not make sense)</w:t>
        </w:r>
      </w:ins>
      <w:r w:rsidR="00BA532C">
        <w:rPr>
          <w:lang w:val="en-GB"/>
        </w:rPr>
        <w:t xml:space="preserve">. These </w:t>
      </w:r>
      <w:del w:id="32" w:author="Monika Reichart" w:date="2018-11-27T07:20:00Z">
        <w:r w:rsidR="00BA532C" w:rsidDel="00B104C6">
          <w:rPr>
            <w:lang w:val="en-GB"/>
          </w:rPr>
          <w:delText xml:space="preserve">Articles </w:delText>
        </w:r>
      </w:del>
      <w:ins w:id="33" w:author="Monika Reichart" w:date="2018-11-27T07:20:00Z">
        <w:r w:rsidR="00B104C6">
          <w:rPr>
            <w:lang w:val="en-GB"/>
          </w:rPr>
          <w:t>a</w:t>
        </w:r>
        <w:r w:rsidR="00B104C6">
          <w:rPr>
            <w:lang w:val="en-GB"/>
          </w:rPr>
          <w:t xml:space="preserve">rticles </w:t>
        </w:r>
      </w:ins>
      <w:r w:rsidR="00BA532C">
        <w:rPr>
          <w:lang w:val="en-GB"/>
        </w:rPr>
        <w:t>are about equal</w:t>
      </w:r>
      <w:r w:rsidR="00FC383C">
        <w:rPr>
          <w:lang w:val="en-GB"/>
        </w:rPr>
        <w:t>ity</w:t>
      </w:r>
      <w:del w:id="34" w:author="Monika Reichart" w:date="2018-11-27T07:20:00Z">
        <w:r w:rsidR="00BA532C" w:rsidDel="00B104C6">
          <w:rPr>
            <w:lang w:val="en-GB"/>
          </w:rPr>
          <w:delText>,</w:delText>
        </w:r>
      </w:del>
      <w:r w:rsidR="00FC383C">
        <w:rPr>
          <w:lang w:val="en-GB"/>
        </w:rPr>
        <w:t xml:space="preserve"> and prohibit slavery</w:t>
      </w:r>
      <w:r w:rsidR="00BA532C">
        <w:rPr>
          <w:lang w:val="en-GB"/>
        </w:rPr>
        <w:t xml:space="preserve"> and torture.</w:t>
      </w:r>
      <w:r w:rsidR="009F7E0C">
        <w:rPr>
          <w:lang w:val="en-GB"/>
        </w:rPr>
        <w:t xml:space="preserve"> </w:t>
      </w:r>
      <w:r w:rsidR="009C7245">
        <w:rPr>
          <w:lang w:val="en-GB"/>
        </w:rPr>
        <w:t>Also,</w:t>
      </w:r>
      <w:r w:rsidR="009F7E0C">
        <w:rPr>
          <w:lang w:val="en-GB"/>
        </w:rPr>
        <w:t xml:space="preserve"> children have </w:t>
      </w:r>
      <w:del w:id="35" w:author="Monika Reichart" w:date="2018-11-27T07:20:00Z">
        <w:r w:rsidR="009F7E0C" w:rsidDel="00B104C6">
          <w:rPr>
            <w:lang w:val="en-GB"/>
          </w:rPr>
          <w:delText xml:space="preserve">they </w:delText>
        </w:r>
      </w:del>
      <w:ins w:id="36" w:author="Monika Reichart" w:date="2018-11-27T07:20:00Z">
        <w:r w:rsidR="00B104C6">
          <w:rPr>
            <w:lang w:val="en-GB"/>
          </w:rPr>
          <w:t xml:space="preserve">their </w:t>
        </w:r>
      </w:ins>
      <w:r w:rsidR="009F7E0C">
        <w:rPr>
          <w:lang w:val="en-GB"/>
        </w:rPr>
        <w:t>own rights, like education or even</w:t>
      </w:r>
      <w:r w:rsidR="00FC383C">
        <w:rPr>
          <w:lang w:val="en-GB"/>
        </w:rPr>
        <w:t xml:space="preserve"> something as simple as</w:t>
      </w:r>
      <w:r w:rsidR="009F7E0C">
        <w:rPr>
          <w:lang w:val="en-GB"/>
        </w:rPr>
        <w:t xml:space="preserve"> a childhood.</w:t>
      </w:r>
      <w:ins w:id="37" w:author="Monika Reichart" w:date="2018-11-27T07:20:00Z">
        <w:r w:rsidR="00B104C6">
          <w:rPr>
            <w:lang w:val="en-GB"/>
          </w:rPr>
          <w:t xml:space="preserve"> (Explain!)</w:t>
        </w:r>
      </w:ins>
    </w:p>
    <w:p w14:paraId="62335980" w14:textId="77777777" w:rsidR="00B23326" w:rsidRDefault="00B23326" w:rsidP="00B23326">
      <w:pPr>
        <w:pStyle w:val="berschrift3"/>
        <w:rPr>
          <w:lang w:val="en-GB"/>
        </w:rPr>
      </w:pPr>
      <w:r>
        <w:rPr>
          <w:lang w:val="en-GB"/>
        </w:rPr>
        <w:t xml:space="preserve">Examples </w:t>
      </w:r>
      <w:r w:rsidR="00495D08">
        <w:rPr>
          <w:lang w:val="en-GB"/>
        </w:rPr>
        <w:t>from Hungary to Fra</w:t>
      </w:r>
      <w:r w:rsidR="002B0668">
        <w:rPr>
          <w:lang w:val="en-GB"/>
        </w:rPr>
        <w:t>n</w:t>
      </w:r>
      <w:r w:rsidR="00495D08">
        <w:rPr>
          <w:lang w:val="en-GB"/>
        </w:rPr>
        <w:t>ce</w:t>
      </w:r>
    </w:p>
    <w:p w14:paraId="66FD5E29" w14:textId="77777777" w:rsidR="00367C2B" w:rsidRDefault="00F60442" w:rsidP="00EC6356">
      <w:pPr>
        <w:rPr>
          <w:lang w:val="en-GB"/>
        </w:rPr>
      </w:pPr>
      <w:r w:rsidRPr="00B104C6">
        <w:rPr>
          <w:highlight w:val="yellow"/>
          <w:lang w:val="en-GB"/>
          <w:rPrChange w:id="38" w:author="Monika Reichart" w:date="2018-11-27T07:23:00Z">
            <w:rPr>
              <w:lang w:val="en-GB"/>
            </w:rPr>
          </w:rPrChange>
        </w:rPr>
        <w:t>But</w:t>
      </w:r>
      <w:r>
        <w:rPr>
          <w:lang w:val="en-GB"/>
        </w:rPr>
        <w:t xml:space="preserve"> there are still countries that did not accept the contract or violate</w:t>
      </w:r>
      <w:r w:rsidR="00FC383C">
        <w:rPr>
          <w:lang w:val="en-GB"/>
        </w:rPr>
        <w:t>d</w:t>
      </w:r>
      <w:r>
        <w:rPr>
          <w:lang w:val="en-GB"/>
        </w:rPr>
        <w:t xml:space="preserve"> </w:t>
      </w:r>
      <w:r w:rsidR="00FC383C" w:rsidRPr="00B104C6">
        <w:rPr>
          <w:highlight w:val="yellow"/>
          <w:lang w:val="en-GB"/>
          <w:rPrChange w:id="39" w:author="Monika Reichart" w:date="2018-11-27T07:20:00Z">
            <w:rPr>
              <w:lang w:val="en-GB"/>
            </w:rPr>
          </w:rPrChange>
        </w:rPr>
        <w:t>it</w:t>
      </w:r>
      <w:r w:rsidRPr="00B104C6">
        <w:rPr>
          <w:highlight w:val="yellow"/>
          <w:lang w:val="en-GB"/>
          <w:rPrChange w:id="40" w:author="Monika Reichart" w:date="2018-11-27T07:20:00Z">
            <w:rPr>
              <w:lang w:val="en-GB"/>
            </w:rPr>
          </w:rPrChange>
        </w:rPr>
        <w:t>.</w:t>
      </w:r>
      <w:ins w:id="41" w:author="Monika Reichart" w:date="2018-11-27T07:20:00Z">
        <w:r w:rsidR="00B104C6">
          <w:rPr>
            <w:lang w:val="en-GB"/>
          </w:rPr>
          <w:t xml:space="preserve"> WHAT?  A childhood?</w:t>
        </w:r>
      </w:ins>
      <w:r w:rsidR="009F7E0C">
        <w:rPr>
          <w:lang w:val="en-GB"/>
        </w:rPr>
        <w:br/>
      </w:r>
      <w:r>
        <w:rPr>
          <w:lang w:val="en-GB"/>
        </w:rPr>
        <w:br/>
        <w:t xml:space="preserve">One of the </w:t>
      </w:r>
      <w:del w:id="42" w:author="Monika Reichart" w:date="2018-11-27T07:21:00Z">
        <w:r w:rsidDel="00B104C6">
          <w:rPr>
            <w:lang w:val="en-GB"/>
          </w:rPr>
          <w:delText xml:space="preserve">Countries </w:delText>
        </w:r>
      </w:del>
      <w:ins w:id="43" w:author="Monika Reichart" w:date="2018-11-27T07:21:00Z">
        <w:r w:rsidR="00B104C6">
          <w:rPr>
            <w:lang w:val="en-GB"/>
          </w:rPr>
          <w:t>c</w:t>
        </w:r>
        <w:r w:rsidR="00B104C6">
          <w:rPr>
            <w:lang w:val="en-GB"/>
          </w:rPr>
          <w:t xml:space="preserve">ountries </w:t>
        </w:r>
      </w:ins>
      <w:r>
        <w:rPr>
          <w:lang w:val="en-GB"/>
        </w:rPr>
        <w:t xml:space="preserve">that </w:t>
      </w:r>
      <w:r w:rsidR="00367C2B">
        <w:rPr>
          <w:lang w:val="en-GB"/>
        </w:rPr>
        <w:t>violate</w:t>
      </w:r>
      <w:r w:rsidR="00865D33">
        <w:rPr>
          <w:lang w:val="en-GB"/>
        </w:rPr>
        <w:t>s</w:t>
      </w:r>
      <w:r>
        <w:rPr>
          <w:lang w:val="en-GB"/>
        </w:rPr>
        <w:t xml:space="preserve"> </w:t>
      </w:r>
      <w:del w:id="44" w:author="Monika Reichart" w:date="2018-11-27T07:21:00Z">
        <w:r w:rsidDel="00B104C6">
          <w:rPr>
            <w:lang w:val="en-GB"/>
          </w:rPr>
          <w:delText xml:space="preserve">the </w:delText>
        </w:r>
      </w:del>
      <w:r>
        <w:rPr>
          <w:lang w:val="en-GB"/>
        </w:rPr>
        <w:t>human rights is not</w:t>
      </w:r>
      <w:r w:rsidR="002B0668">
        <w:rPr>
          <w:lang w:val="en-GB"/>
        </w:rPr>
        <w:t xml:space="preserve"> </w:t>
      </w:r>
      <w:r>
        <w:rPr>
          <w:lang w:val="en-GB"/>
        </w:rPr>
        <w:t>far</w:t>
      </w:r>
      <w:r w:rsidR="002B0668">
        <w:rPr>
          <w:lang w:val="en-GB"/>
        </w:rPr>
        <w:t xml:space="preserve"> away</w:t>
      </w:r>
      <w:r>
        <w:rPr>
          <w:lang w:val="en-GB"/>
        </w:rPr>
        <w:t xml:space="preserve"> from Austria</w:t>
      </w:r>
      <w:r w:rsidR="002B0668">
        <w:rPr>
          <w:lang w:val="en-GB"/>
        </w:rPr>
        <w:t>,</w:t>
      </w:r>
      <w:r>
        <w:rPr>
          <w:lang w:val="en-GB"/>
        </w:rPr>
        <w:t xml:space="preserve"> more precise</w:t>
      </w:r>
      <w:ins w:id="45" w:author="Monika Reichart" w:date="2018-11-27T07:21:00Z">
        <w:r w:rsidR="00B104C6">
          <w:rPr>
            <w:lang w:val="en-GB"/>
          </w:rPr>
          <w:t>ly</w:t>
        </w:r>
      </w:ins>
      <w:r>
        <w:rPr>
          <w:lang w:val="en-GB"/>
        </w:rPr>
        <w:t xml:space="preserve"> it is our </w:t>
      </w:r>
      <w:r w:rsidR="00367C2B">
        <w:rPr>
          <w:lang w:val="en-GB"/>
        </w:rPr>
        <w:t>neighbour Hungary.</w:t>
      </w:r>
      <w:r>
        <w:rPr>
          <w:lang w:val="en-GB"/>
        </w:rPr>
        <w:t xml:space="preserve"> </w:t>
      </w:r>
      <w:r w:rsidR="00367C2B">
        <w:rPr>
          <w:lang w:val="en-GB"/>
        </w:rPr>
        <w:br/>
      </w:r>
      <w:r w:rsidR="00865D33">
        <w:rPr>
          <w:lang w:val="en-GB"/>
        </w:rPr>
        <w:t>The</w:t>
      </w:r>
      <w:r w:rsidR="00367C2B">
        <w:rPr>
          <w:lang w:val="en-GB"/>
        </w:rPr>
        <w:t xml:space="preserve"> human rights experts, wh</w:t>
      </w:r>
      <w:r w:rsidR="00E95A3D">
        <w:rPr>
          <w:lang w:val="en-GB"/>
        </w:rPr>
        <w:t>ich</w:t>
      </w:r>
      <w:r w:rsidR="00367C2B">
        <w:rPr>
          <w:lang w:val="en-GB"/>
        </w:rPr>
        <w:t xml:space="preserve"> are mandated by the UN Human Rights Council, say </w:t>
      </w:r>
      <w:r w:rsidR="00CA3B43">
        <w:rPr>
          <w:lang w:val="en-GB"/>
        </w:rPr>
        <w:t xml:space="preserve">that the new laws and the </w:t>
      </w:r>
      <w:r w:rsidR="00E95A3D">
        <w:rPr>
          <w:lang w:val="en-GB"/>
        </w:rPr>
        <w:t>Government,</w:t>
      </w:r>
      <w:r w:rsidR="00865D33">
        <w:rPr>
          <w:lang w:val="en-GB"/>
        </w:rPr>
        <w:t xml:space="preserve"> issue</w:t>
      </w:r>
      <w:r w:rsidR="00E95A3D">
        <w:rPr>
          <w:lang w:val="en-GB"/>
        </w:rPr>
        <w:t xml:space="preserve"> attacks</w:t>
      </w:r>
      <w:r w:rsidR="00CA3B43">
        <w:rPr>
          <w:lang w:val="en-GB"/>
        </w:rPr>
        <w:t xml:space="preserve"> on civil society </w:t>
      </w:r>
      <w:r w:rsidR="00E95A3D">
        <w:rPr>
          <w:lang w:val="en-GB"/>
        </w:rPr>
        <w:t xml:space="preserve">by </w:t>
      </w:r>
      <w:r w:rsidR="00E95A3D" w:rsidRPr="00B104C6">
        <w:rPr>
          <w:highlight w:val="yellow"/>
          <w:lang w:val="en-GB"/>
          <w:rPrChange w:id="46" w:author="Monika Reichart" w:date="2018-11-27T07:21:00Z">
            <w:rPr>
              <w:lang w:val="en-GB"/>
            </w:rPr>
          </w:rPrChange>
        </w:rPr>
        <w:t>fuelling</w:t>
      </w:r>
      <w:r w:rsidR="00865D33" w:rsidRPr="00B104C6">
        <w:rPr>
          <w:highlight w:val="yellow"/>
          <w:lang w:val="en-GB"/>
          <w:rPrChange w:id="47" w:author="Monika Reichart" w:date="2018-11-27T07:21:00Z">
            <w:rPr>
              <w:lang w:val="en-GB"/>
            </w:rPr>
          </w:rPrChange>
        </w:rPr>
        <w:t xml:space="preserve"> into</w:t>
      </w:r>
      <w:r w:rsidR="00CA3B43" w:rsidRPr="00B104C6">
        <w:rPr>
          <w:highlight w:val="yellow"/>
          <w:lang w:val="en-GB"/>
          <w:rPrChange w:id="48" w:author="Monika Reichart" w:date="2018-11-27T07:21:00Z">
            <w:rPr>
              <w:lang w:val="en-GB"/>
            </w:rPr>
          </w:rPrChange>
        </w:rPr>
        <w:t xml:space="preserve"> the “hostility, xenophobia, and discrimination against migrants, asylum seekers, refugees and all those trying to provide them support”. </w:t>
      </w:r>
      <w:ins w:id="49" w:author="Monika Reichart" w:date="2018-11-27T07:21:00Z">
        <w:r w:rsidR="00B104C6" w:rsidRPr="00B104C6">
          <w:rPr>
            <w:highlight w:val="yellow"/>
            <w:lang w:val="en-GB"/>
            <w:rPrChange w:id="50" w:author="Monika Reichart" w:date="2018-11-27T07:21:00Z">
              <w:rPr>
                <w:lang w:val="en-GB"/>
              </w:rPr>
            </w:rPrChange>
          </w:rPr>
          <w:t>Explain what that means. Give examples</w:t>
        </w:r>
      </w:ins>
      <w:ins w:id="51" w:author="Monika Reichart" w:date="2018-11-27T07:22:00Z">
        <w:r w:rsidR="00B104C6">
          <w:rPr>
            <w:lang w:val="en-GB"/>
          </w:rPr>
          <w:t xml:space="preserve">, </w:t>
        </w:r>
        <w:proofErr w:type="spellStart"/>
        <w:r w:rsidR="00B104C6">
          <w:rPr>
            <w:lang w:val="en-GB"/>
          </w:rPr>
          <w:t>eg</w:t>
        </w:r>
        <w:proofErr w:type="spellEnd"/>
        <w:r w:rsidR="00B104C6">
          <w:rPr>
            <w:lang w:val="en-GB"/>
          </w:rPr>
          <w:t xml:space="preserve"> the treatment of migrants in 2015</w:t>
        </w:r>
      </w:ins>
      <w:ins w:id="52" w:author="Monika Reichart" w:date="2018-11-27T07:21:00Z">
        <w:r w:rsidR="00B104C6">
          <w:rPr>
            <w:lang w:val="en-GB"/>
          </w:rPr>
          <w:t xml:space="preserve">. </w:t>
        </w:r>
      </w:ins>
      <w:r w:rsidR="00CA3B43">
        <w:rPr>
          <w:lang w:val="en-GB"/>
        </w:rPr>
        <w:t>They</w:t>
      </w:r>
      <w:ins w:id="53" w:author="Monika Reichart" w:date="2018-11-27T07:21:00Z">
        <w:r w:rsidR="00B104C6">
          <w:rPr>
            <w:lang w:val="en-GB"/>
          </w:rPr>
          <w:t xml:space="preserve"> (Who?)</w:t>
        </w:r>
      </w:ins>
      <w:r w:rsidR="00CA3B43">
        <w:rPr>
          <w:lang w:val="en-GB"/>
        </w:rPr>
        <w:t xml:space="preserve"> also changed the constitution about</w:t>
      </w:r>
      <w:r w:rsidR="00E97EDC">
        <w:rPr>
          <w:lang w:val="en-GB"/>
        </w:rPr>
        <w:t xml:space="preserve"> freedom of the press and banned</w:t>
      </w:r>
      <w:r w:rsidR="00E95A3D">
        <w:rPr>
          <w:lang w:val="en-GB"/>
        </w:rPr>
        <w:t xml:space="preserve"> </w:t>
      </w:r>
      <w:r w:rsidR="00CA3B43">
        <w:rPr>
          <w:lang w:val="en-GB"/>
        </w:rPr>
        <w:t>critical</w:t>
      </w:r>
      <w:r w:rsidR="00E97EDC">
        <w:rPr>
          <w:lang w:val="en-GB"/>
        </w:rPr>
        <w:t xml:space="preserve"> </w:t>
      </w:r>
      <w:r w:rsidR="00CA3B43">
        <w:rPr>
          <w:lang w:val="en-GB"/>
        </w:rPr>
        <w:t xml:space="preserve">political </w:t>
      </w:r>
      <w:r w:rsidR="00E97EDC">
        <w:rPr>
          <w:lang w:val="en-GB"/>
        </w:rPr>
        <w:t>articles</w:t>
      </w:r>
      <w:r w:rsidR="00CA3B43">
        <w:rPr>
          <w:lang w:val="en-GB"/>
        </w:rPr>
        <w:t>.</w:t>
      </w:r>
      <w:ins w:id="54" w:author="Monika Reichart" w:date="2018-11-27T07:22:00Z">
        <w:r w:rsidR="00B104C6">
          <w:rPr>
            <w:lang w:val="en-GB"/>
          </w:rPr>
          <w:t xml:space="preserve"> Give examples – </w:t>
        </w:r>
        <w:proofErr w:type="spellStart"/>
        <w:r w:rsidR="00B104C6">
          <w:rPr>
            <w:lang w:val="en-GB"/>
          </w:rPr>
          <w:t>eg</w:t>
        </w:r>
        <w:proofErr w:type="spellEnd"/>
        <w:r w:rsidR="00B104C6">
          <w:rPr>
            <w:lang w:val="en-GB"/>
          </w:rPr>
          <w:t xml:space="preserve"> journalists having to report to the government before going on TV</w:t>
        </w:r>
      </w:ins>
    </w:p>
    <w:p w14:paraId="211242DB" w14:textId="77777777" w:rsidR="00B104C6" w:rsidRDefault="00CA3B43" w:rsidP="00EC6356">
      <w:pPr>
        <w:rPr>
          <w:ins w:id="55" w:author="Monika Reichart" w:date="2018-11-27T07:24:00Z"/>
          <w:lang w:val="en-GB"/>
        </w:rPr>
      </w:pPr>
      <w:r w:rsidRPr="00B104C6">
        <w:rPr>
          <w:highlight w:val="yellow"/>
          <w:lang w:val="en-GB"/>
          <w:rPrChange w:id="56" w:author="Monika Reichart" w:date="2018-11-27T07:24:00Z">
            <w:rPr>
              <w:lang w:val="en-GB"/>
            </w:rPr>
          </w:rPrChange>
        </w:rPr>
        <w:t>But</w:t>
      </w:r>
      <w:r w:rsidR="00B23326">
        <w:rPr>
          <w:lang w:val="en-GB"/>
        </w:rPr>
        <w:t xml:space="preserve"> France</w:t>
      </w:r>
      <w:r w:rsidR="00E97EDC" w:rsidRPr="00E97EDC">
        <w:rPr>
          <w:lang w:val="en-GB"/>
        </w:rPr>
        <w:t xml:space="preserve"> </w:t>
      </w:r>
      <w:r w:rsidR="00E97EDC">
        <w:rPr>
          <w:lang w:val="en-GB"/>
        </w:rPr>
        <w:t>also</w:t>
      </w:r>
      <w:r w:rsidR="00B23326">
        <w:rPr>
          <w:lang w:val="en-GB"/>
        </w:rPr>
        <w:t xml:space="preserve"> violat</w:t>
      </w:r>
      <w:r w:rsidR="00E97EDC">
        <w:rPr>
          <w:lang w:val="en-GB"/>
        </w:rPr>
        <w:t>es</w:t>
      </w:r>
      <w:r w:rsidR="00B23326">
        <w:rPr>
          <w:lang w:val="en-GB"/>
        </w:rPr>
        <w:t xml:space="preserve"> the Human Rights</w:t>
      </w:r>
      <w:r w:rsidR="00E97EDC">
        <w:rPr>
          <w:lang w:val="en-GB"/>
        </w:rPr>
        <w:t>,</w:t>
      </w:r>
      <w:r w:rsidR="00B23326">
        <w:rPr>
          <w:lang w:val="en-GB"/>
        </w:rPr>
        <w:t xml:space="preserve"> the </w:t>
      </w:r>
      <w:r w:rsidR="00E95A3D">
        <w:rPr>
          <w:lang w:val="en-GB"/>
        </w:rPr>
        <w:t>woman’s</w:t>
      </w:r>
      <w:r w:rsidR="00B23326">
        <w:rPr>
          <w:lang w:val="en-GB"/>
        </w:rPr>
        <w:t xml:space="preserve"> freedom of religion, which is one of the most important things, </w:t>
      </w:r>
      <w:r w:rsidR="00887FAF">
        <w:rPr>
          <w:lang w:val="en-GB"/>
        </w:rPr>
        <w:t>by introducing</w:t>
      </w:r>
      <w:r w:rsidR="00B23326">
        <w:rPr>
          <w:lang w:val="en-GB"/>
        </w:rPr>
        <w:t xml:space="preserve"> the full body veil ban. In 2010 they made the law that says that no one may</w:t>
      </w:r>
      <w:r w:rsidR="00887FAF">
        <w:rPr>
          <w:lang w:val="en-GB"/>
        </w:rPr>
        <w:t xml:space="preserve"> </w:t>
      </w:r>
      <w:r w:rsidR="00B23326">
        <w:rPr>
          <w:lang w:val="en-GB"/>
        </w:rPr>
        <w:t>wear any clothing intended to conceal the face</w:t>
      </w:r>
      <w:r w:rsidR="00887FAF">
        <w:rPr>
          <w:lang w:val="en-GB"/>
        </w:rPr>
        <w:t xml:space="preserve"> in a public place</w:t>
      </w:r>
      <w:r w:rsidR="00B23326">
        <w:rPr>
          <w:lang w:val="en-GB"/>
        </w:rPr>
        <w:t>.</w:t>
      </w:r>
      <w:ins w:id="57" w:author="Monika Reichart" w:date="2018-11-27T07:23:00Z">
        <w:r w:rsidR="00B104C6">
          <w:rPr>
            <w:lang w:val="en-GB"/>
          </w:rPr>
          <w:t xml:space="preserve"> Why? Why is showing one`s face important in Western public life? EXPLAIN!</w:t>
        </w:r>
      </w:ins>
      <w:r w:rsidR="009F7E0C">
        <w:rPr>
          <w:lang w:val="en-GB"/>
        </w:rPr>
        <w:br/>
      </w:r>
      <w:r w:rsidR="009F7E0C">
        <w:rPr>
          <w:lang w:val="en-GB"/>
        </w:rPr>
        <w:br/>
      </w:r>
      <w:commentRangeStart w:id="58"/>
      <w:r w:rsidR="009F7E0C" w:rsidRPr="00B104C6">
        <w:rPr>
          <w:highlight w:val="yellow"/>
          <w:lang w:val="en-GB"/>
          <w:rPrChange w:id="59" w:author="Monika Reichart" w:date="2018-11-27T07:24:00Z">
            <w:rPr>
              <w:lang w:val="en-GB"/>
            </w:rPr>
          </w:rPrChange>
        </w:rPr>
        <w:t>But</w:t>
      </w:r>
      <w:commentRangeEnd w:id="58"/>
      <w:r w:rsidR="00B104C6">
        <w:rPr>
          <w:rStyle w:val="Kommentarzeichen"/>
        </w:rPr>
        <w:commentReference w:id="58"/>
      </w:r>
      <w:r w:rsidR="009F7E0C">
        <w:rPr>
          <w:lang w:val="en-GB"/>
        </w:rPr>
        <w:t xml:space="preserve"> there are also people who work for the Human Rights</w:t>
      </w:r>
      <w:r w:rsidR="00887FAF">
        <w:rPr>
          <w:lang w:val="en-GB"/>
        </w:rPr>
        <w:t xml:space="preserve"> and try to uphold this milestone of human history</w:t>
      </w:r>
      <w:r w:rsidR="009F7E0C">
        <w:rPr>
          <w:lang w:val="en-GB"/>
        </w:rPr>
        <w:t>.</w:t>
      </w:r>
    </w:p>
    <w:p w14:paraId="549B9DFB" w14:textId="77777777" w:rsidR="00B104C6" w:rsidRDefault="00B104C6" w:rsidP="00EC6356">
      <w:pPr>
        <w:rPr>
          <w:ins w:id="60" w:author="Monika Reichart" w:date="2018-11-27T07:24:00Z"/>
          <w:lang w:val="en-GB"/>
        </w:rPr>
      </w:pPr>
    </w:p>
    <w:p w14:paraId="71087887" w14:textId="77777777" w:rsidR="00CA3B43" w:rsidRDefault="00B104C6" w:rsidP="00EC6356">
      <w:pPr>
        <w:rPr>
          <w:lang w:val="en-GB"/>
        </w:rPr>
      </w:pPr>
      <w:ins w:id="61" w:author="Monika Reichart" w:date="2018-11-27T07:24:00Z">
        <w:r>
          <w:rPr>
            <w:lang w:val="en-GB"/>
          </w:rPr>
          <w:t xml:space="preserve">This is not positive, it is carelessly done and does not provide context. Do it again. </w:t>
        </w:r>
      </w:ins>
      <w:bookmarkStart w:id="62" w:name="_GoBack"/>
      <w:bookmarkEnd w:id="62"/>
      <w:r w:rsidR="009F7E0C">
        <w:rPr>
          <w:lang w:val="en-GB"/>
        </w:rPr>
        <w:br/>
      </w:r>
      <w:r w:rsidR="009F7E0C">
        <w:rPr>
          <w:lang w:val="en-GB"/>
        </w:rPr>
        <w:br/>
      </w:r>
    </w:p>
    <w:p w14:paraId="6D04C4C8" w14:textId="77777777" w:rsidR="00B23326" w:rsidRDefault="00B23326" w:rsidP="00EC6356">
      <w:pPr>
        <w:rPr>
          <w:lang w:val="en-GB"/>
        </w:rPr>
      </w:pPr>
    </w:p>
    <w:p w14:paraId="6AFE22AB" w14:textId="77777777" w:rsidR="0067372C" w:rsidRDefault="0067372C" w:rsidP="00EC6356">
      <w:pPr>
        <w:rPr>
          <w:lang w:val="en-GB"/>
        </w:rPr>
      </w:pPr>
      <w:r>
        <w:rPr>
          <w:lang w:val="en-GB"/>
        </w:rPr>
        <w:br/>
      </w:r>
    </w:p>
    <w:p w14:paraId="3284D742" w14:textId="77777777" w:rsidR="00EC6356" w:rsidRPr="00EC6356" w:rsidRDefault="00605950" w:rsidP="00EC6356">
      <w:pPr>
        <w:rPr>
          <w:lang w:val="en-GB"/>
        </w:rPr>
      </w:pPr>
      <w:r>
        <w:rPr>
          <w:lang w:val="en-GB"/>
        </w:rPr>
        <w:t xml:space="preserve"> </w:t>
      </w:r>
    </w:p>
    <w:sectPr w:rsidR="00EC6356" w:rsidRPr="00EC6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onika Reichart" w:date="2018-11-27T07:17:00Z" w:initials="MR">
    <w:p w14:paraId="5383C237" w14:textId="77777777" w:rsidR="00B104C6" w:rsidRPr="00B104C6" w:rsidRDefault="00B104C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B104C6">
        <w:rPr>
          <w:lang w:val="en-GB"/>
        </w:rPr>
        <w:t>This is a boring subheading – please make ALL your headings, title and subheadings more interesting.</w:t>
      </w:r>
    </w:p>
  </w:comment>
  <w:comment w:id="23" w:author="Monika Reichart" w:date="2018-11-27T07:19:00Z" w:initials="MR">
    <w:p w14:paraId="00BEA90D" w14:textId="77777777" w:rsidR="00B104C6" w:rsidRPr="00B104C6" w:rsidRDefault="00B104C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B104C6">
        <w:rPr>
          <w:lang w:val="en-GB"/>
        </w:rPr>
        <w:t>No, this is incorrect. Please express your thoughts precisely.</w:t>
      </w:r>
    </w:p>
  </w:comment>
  <w:comment w:id="58" w:author="Monika Reichart" w:date="2018-11-27T07:24:00Z" w:initials="MR">
    <w:p w14:paraId="2D680EDF" w14:textId="77777777" w:rsidR="00B104C6" w:rsidRPr="00B104C6" w:rsidRDefault="00B104C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B104C6">
        <w:rPr>
          <w:lang w:val="en-GB"/>
        </w:rPr>
        <w:t>„But“ ist he only linking device you use.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83C237" w15:done="0"/>
  <w15:commentEx w15:paraId="00BEA90D" w15:done="0"/>
  <w15:commentEx w15:paraId="2D680E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80"/>
    <w:rsid w:val="0001625F"/>
    <w:rsid w:val="002833BD"/>
    <w:rsid w:val="002B0668"/>
    <w:rsid w:val="002F2062"/>
    <w:rsid w:val="00367C2B"/>
    <w:rsid w:val="00374C80"/>
    <w:rsid w:val="004001CC"/>
    <w:rsid w:val="00495D08"/>
    <w:rsid w:val="004B203A"/>
    <w:rsid w:val="00605950"/>
    <w:rsid w:val="0067372C"/>
    <w:rsid w:val="00841D33"/>
    <w:rsid w:val="00865D33"/>
    <w:rsid w:val="00887FAF"/>
    <w:rsid w:val="008B5CC2"/>
    <w:rsid w:val="0097360C"/>
    <w:rsid w:val="009C7245"/>
    <w:rsid w:val="009F7E0C"/>
    <w:rsid w:val="00A75929"/>
    <w:rsid w:val="00B104C6"/>
    <w:rsid w:val="00B23326"/>
    <w:rsid w:val="00B758EA"/>
    <w:rsid w:val="00BA532C"/>
    <w:rsid w:val="00C63A85"/>
    <w:rsid w:val="00CA3B43"/>
    <w:rsid w:val="00CD42BB"/>
    <w:rsid w:val="00D85CD2"/>
    <w:rsid w:val="00E95A3D"/>
    <w:rsid w:val="00E97EDC"/>
    <w:rsid w:val="00EC6356"/>
    <w:rsid w:val="00F60442"/>
    <w:rsid w:val="00F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1AE"/>
  <w15:docId w15:val="{A8A42C8E-770F-4EAD-A32F-9994BC86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3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4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4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4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EC6356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33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A3D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4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4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4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4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4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6CAFA8DA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</dc:creator>
  <cp:lastModifiedBy>Monika Reichart</cp:lastModifiedBy>
  <cp:revision>3</cp:revision>
  <dcterms:created xsi:type="dcterms:W3CDTF">2018-11-27T06:16:00Z</dcterms:created>
  <dcterms:modified xsi:type="dcterms:W3CDTF">2018-11-27T06:25:00Z</dcterms:modified>
</cp:coreProperties>
</file>