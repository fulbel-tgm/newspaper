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F1B08" w14:textId="77777777" w:rsidR="00810CBF" w:rsidRPr="00360785" w:rsidRDefault="00810CBF" w:rsidP="00810CBF">
      <w:pPr>
        <w:rPr>
          <w:sz w:val="30"/>
          <w:szCs w:val="30"/>
          <w:u w:val="single"/>
          <w:lang w:val="en-GB"/>
        </w:rPr>
      </w:pPr>
      <w:r w:rsidRPr="00810CBF">
        <w:rPr>
          <w:sz w:val="30"/>
          <w:szCs w:val="30"/>
          <w:u w:val="single"/>
          <w:lang w:val="en-GB"/>
        </w:rPr>
        <w:t>Cancer-causing or harmless? Coconut oil and its risks</w:t>
      </w:r>
    </w:p>
    <w:p w14:paraId="6DBCF239" w14:textId="77777777" w:rsidR="00810CBF" w:rsidRPr="00810CBF" w:rsidRDefault="00810CBF" w:rsidP="00810CBF">
      <w:pPr>
        <w:rPr>
          <w:sz w:val="30"/>
          <w:szCs w:val="30"/>
          <w:u w:val="single"/>
          <w:lang w:val="en-GB"/>
        </w:rPr>
      </w:pPr>
      <w:r w:rsidRPr="00810CBF">
        <w:rPr>
          <w:sz w:val="30"/>
          <w:szCs w:val="30"/>
          <w:u w:val="single"/>
          <w:lang w:val="en-GB"/>
        </w:rPr>
        <w:t>Introduction</w:t>
      </w:r>
    </w:p>
    <w:p w14:paraId="04A55957" w14:textId="77777777" w:rsidR="00810CBF" w:rsidRDefault="00810CBF" w:rsidP="00810CBF">
      <w:pPr>
        <w:rPr>
          <w:sz w:val="24"/>
          <w:szCs w:val="24"/>
          <w:lang w:val="en-GB"/>
        </w:rPr>
      </w:pPr>
      <w:r w:rsidRPr="00810CBF">
        <w:rPr>
          <w:sz w:val="24"/>
          <w:szCs w:val="24"/>
          <w:lang w:val="en-GB"/>
        </w:rPr>
        <w:t xml:space="preserve">The aim of this report is to </w:t>
      </w:r>
      <w:del w:id="0" w:author="Monika Reichart" w:date="2019-01-08T16:15:00Z">
        <w:r w:rsidRPr="00810CBF" w:rsidDel="00162255">
          <w:rPr>
            <w:sz w:val="24"/>
            <w:szCs w:val="24"/>
            <w:lang w:val="en-GB"/>
          </w:rPr>
          <w:delText xml:space="preserve">show </w:delText>
        </w:r>
      </w:del>
      <w:ins w:id="1" w:author="Monika Reichart" w:date="2019-01-08T16:15:00Z">
        <w:r w:rsidR="00162255">
          <w:rPr>
            <w:sz w:val="24"/>
            <w:szCs w:val="24"/>
            <w:lang w:val="en-GB"/>
          </w:rPr>
          <w:t xml:space="preserve">present </w:t>
        </w:r>
      </w:ins>
      <w:r w:rsidRPr="00810CBF">
        <w:rPr>
          <w:sz w:val="24"/>
          <w:szCs w:val="24"/>
          <w:lang w:val="en-GB"/>
        </w:rPr>
        <w:t>the real facts</w:t>
      </w:r>
      <w:r w:rsidR="00D05CB0">
        <w:rPr>
          <w:sz w:val="24"/>
          <w:szCs w:val="24"/>
          <w:lang w:val="en-GB"/>
        </w:rPr>
        <w:t xml:space="preserve"> and give overall </w:t>
      </w:r>
      <w:r w:rsidR="005D305F">
        <w:rPr>
          <w:sz w:val="24"/>
          <w:szCs w:val="24"/>
          <w:lang w:val="en-GB"/>
        </w:rPr>
        <w:t>information</w:t>
      </w:r>
      <w:del w:id="2" w:author="Monika Reichart" w:date="2019-01-08T16:15:00Z">
        <w:r w:rsidR="005D305F" w:rsidDel="00162255">
          <w:rPr>
            <w:sz w:val="24"/>
            <w:szCs w:val="24"/>
            <w:lang w:val="en-GB"/>
          </w:rPr>
          <w:delText>’s</w:delText>
        </w:r>
      </w:del>
      <w:r w:rsidRPr="00810CBF">
        <w:rPr>
          <w:sz w:val="24"/>
          <w:szCs w:val="24"/>
          <w:lang w:val="en-GB"/>
        </w:rPr>
        <w:t xml:space="preserve"> about coconut oil and its possible alternatives. It will also consider the question</w:t>
      </w:r>
      <w:del w:id="3" w:author="Monika Reichart" w:date="2019-01-08T16:15:00Z">
        <w:r w:rsidRPr="00810CBF" w:rsidDel="00162255">
          <w:rPr>
            <w:sz w:val="24"/>
            <w:szCs w:val="24"/>
            <w:lang w:val="en-GB"/>
          </w:rPr>
          <w:delText>,</w:delText>
        </w:r>
      </w:del>
      <w:r w:rsidRPr="00810CBF">
        <w:rPr>
          <w:sz w:val="24"/>
          <w:szCs w:val="24"/>
          <w:lang w:val="en-GB"/>
        </w:rPr>
        <w:t xml:space="preserve"> if coconut</w:t>
      </w:r>
      <w:ins w:id="4" w:author="Monika Reichart" w:date="2019-01-08T16:15:00Z">
        <w:r w:rsidR="00162255">
          <w:rPr>
            <w:sz w:val="24"/>
            <w:szCs w:val="24"/>
            <w:lang w:val="en-GB"/>
          </w:rPr>
          <w:t xml:space="preserve"> oil</w:t>
        </w:r>
      </w:ins>
      <w:r w:rsidRPr="00810CBF">
        <w:rPr>
          <w:sz w:val="24"/>
          <w:szCs w:val="24"/>
          <w:lang w:val="en-GB"/>
        </w:rPr>
        <w:t xml:space="preserve"> really causes cancer or if this is just a </w:t>
      </w:r>
      <w:del w:id="5" w:author="Monika Reichart" w:date="2019-01-08T16:15:00Z">
        <w:r w:rsidRPr="00810CBF" w:rsidDel="00162255">
          <w:rPr>
            <w:sz w:val="24"/>
            <w:szCs w:val="24"/>
            <w:lang w:val="en-GB"/>
          </w:rPr>
          <w:delText>hearsay</w:delText>
        </w:r>
      </w:del>
      <w:ins w:id="6" w:author="Monika Reichart" w:date="2019-01-08T16:15:00Z">
        <w:r w:rsidR="00162255">
          <w:rPr>
            <w:sz w:val="24"/>
            <w:szCs w:val="24"/>
            <w:lang w:val="en-GB"/>
          </w:rPr>
          <w:t>myth</w:t>
        </w:r>
      </w:ins>
      <w:r w:rsidRPr="00810CBF">
        <w:rPr>
          <w:sz w:val="24"/>
          <w:szCs w:val="24"/>
          <w:lang w:val="en-GB"/>
        </w:rPr>
        <w:t>.</w:t>
      </w:r>
    </w:p>
    <w:p w14:paraId="56610FFB" w14:textId="77777777" w:rsidR="00810CBF" w:rsidRDefault="00810CBF" w:rsidP="00810CBF">
      <w:pPr>
        <w:rPr>
          <w:sz w:val="24"/>
          <w:szCs w:val="24"/>
          <w:lang w:val="en-GB"/>
        </w:rPr>
      </w:pPr>
    </w:p>
    <w:p w14:paraId="64AF04EC" w14:textId="77777777" w:rsidR="00810CBF" w:rsidRDefault="00810CBF" w:rsidP="00810CBF">
      <w:pPr>
        <w:rPr>
          <w:sz w:val="30"/>
          <w:szCs w:val="30"/>
          <w:u w:val="single"/>
          <w:lang w:val="en-GB"/>
        </w:rPr>
      </w:pPr>
      <w:r>
        <w:rPr>
          <w:sz w:val="30"/>
          <w:szCs w:val="30"/>
          <w:u w:val="single"/>
          <w:lang w:val="en-GB"/>
        </w:rPr>
        <w:t>Facts</w:t>
      </w:r>
    </w:p>
    <w:p w14:paraId="295CAB6D" w14:textId="77777777" w:rsidR="00810CBF" w:rsidRDefault="00454CB3" w:rsidP="00810CBF">
      <w:pPr>
        <w:rPr>
          <w:sz w:val="24"/>
          <w:szCs w:val="24"/>
          <w:lang w:val="en-GB"/>
        </w:rPr>
      </w:pPr>
      <w:r w:rsidRPr="00454CB3">
        <w:rPr>
          <w:sz w:val="24"/>
          <w:szCs w:val="24"/>
          <w:lang w:val="en-GB"/>
        </w:rPr>
        <w:t>Today, coconut oil is found in many foods, such as margarine and other sweets. It can also be used as fat for cooking.</w:t>
      </w:r>
      <w:r>
        <w:rPr>
          <w:sz w:val="24"/>
          <w:szCs w:val="24"/>
          <w:lang w:val="en-GB"/>
        </w:rPr>
        <w:t xml:space="preserve"> </w:t>
      </w:r>
      <w:r w:rsidR="00D05CB0" w:rsidRPr="00D05CB0">
        <w:rPr>
          <w:sz w:val="24"/>
          <w:szCs w:val="24"/>
          <w:lang w:val="en-GB"/>
        </w:rPr>
        <w:t>To obtain coconut oil, the flesh of the coconut is crushed and dried. Th</w:t>
      </w:r>
      <w:r w:rsidR="00D05CB0">
        <w:rPr>
          <w:sz w:val="24"/>
          <w:szCs w:val="24"/>
          <w:lang w:val="en-GB"/>
        </w:rPr>
        <w:t>e result</w:t>
      </w:r>
      <w:r w:rsidR="00D05CB0" w:rsidRPr="00D05CB0">
        <w:rPr>
          <w:sz w:val="24"/>
          <w:szCs w:val="24"/>
          <w:lang w:val="en-GB"/>
        </w:rPr>
        <w:t xml:space="preserve"> is </w:t>
      </w:r>
      <w:r w:rsidR="00D05CB0">
        <w:rPr>
          <w:sz w:val="24"/>
          <w:szCs w:val="24"/>
          <w:lang w:val="en-GB"/>
        </w:rPr>
        <w:t>laid into squeezers</w:t>
      </w:r>
      <w:r w:rsidR="00D05CB0" w:rsidRPr="00D05CB0">
        <w:rPr>
          <w:sz w:val="24"/>
          <w:szCs w:val="24"/>
          <w:lang w:val="en-GB"/>
        </w:rPr>
        <w:t>, whereby the oil comes out of the dried fruit flesh.</w:t>
      </w:r>
    </w:p>
    <w:p w14:paraId="63293855" w14:textId="77777777" w:rsidR="005D305F" w:rsidRPr="00CD7BE5" w:rsidRDefault="005D305F" w:rsidP="00810CBF">
      <w:pPr>
        <w:rPr>
          <w:sz w:val="24"/>
          <w:szCs w:val="24"/>
          <w:lang w:val="en-GB"/>
        </w:rPr>
      </w:pPr>
      <w:r>
        <w:rPr>
          <w:sz w:val="24"/>
          <w:szCs w:val="24"/>
          <w:lang w:val="en-GB"/>
        </w:rPr>
        <w:t>Most of the coconut oil is shipped from India to Europe. India has its own “</w:t>
      </w:r>
      <w:del w:id="7" w:author="Monika Reichart" w:date="2019-01-08T16:16:00Z">
        <w:r w:rsidDel="00162255">
          <w:rPr>
            <w:sz w:val="24"/>
            <w:szCs w:val="24"/>
            <w:lang w:val="en-GB"/>
          </w:rPr>
          <w:delText xml:space="preserve">Land </w:delText>
        </w:r>
      </w:del>
      <w:ins w:id="8" w:author="Monika Reichart" w:date="2019-01-08T16:16:00Z">
        <w:r w:rsidR="00162255">
          <w:rPr>
            <w:sz w:val="24"/>
            <w:szCs w:val="24"/>
            <w:lang w:val="en-GB"/>
          </w:rPr>
          <w:t>l</w:t>
        </w:r>
        <w:r w:rsidR="00162255">
          <w:rPr>
            <w:sz w:val="24"/>
            <w:szCs w:val="24"/>
            <w:lang w:val="en-GB"/>
          </w:rPr>
          <w:t xml:space="preserve">and </w:t>
        </w:r>
      </w:ins>
      <w:r>
        <w:rPr>
          <w:sz w:val="24"/>
          <w:szCs w:val="24"/>
          <w:lang w:val="en-GB"/>
        </w:rPr>
        <w:t xml:space="preserve">of coconut trees”, </w:t>
      </w:r>
      <w:del w:id="9" w:author="Monika Reichart" w:date="2019-01-08T16:16:00Z">
        <w:r w:rsidDel="00162255">
          <w:rPr>
            <w:sz w:val="24"/>
            <w:szCs w:val="24"/>
            <w:lang w:val="en-GB"/>
          </w:rPr>
          <w:delText xml:space="preserve">how </w:delText>
        </w:r>
      </w:del>
      <w:ins w:id="10" w:author="Monika Reichart" w:date="2019-01-08T16:16:00Z">
        <w:r w:rsidR="00162255">
          <w:rPr>
            <w:sz w:val="24"/>
            <w:szCs w:val="24"/>
            <w:lang w:val="en-GB"/>
          </w:rPr>
          <w:t>as</w:t>
        </w:r>
        <w:r w:rsidR="00162255">
          <w:rPr>
            <w:sz w:val="24"/>
            <w:szCs w:val="24"/>
            <w:lang w:val="en-GB"/>
          </w:rPr>
          <w:t xml:space="preserve"> </w:t>
        </w:r>
      </w:ins>
      <w:r>
        <w:rPr>
          <w:sz w:val="24"/>
          <w:szCs w:val="24"/>
          <w:lang w:val="en-GB"/>
        </w:rPr>
        <w:t xml:space="preserve">the local people call the 590 kilometres long </w:t>
      </w:r>
      <w:r w:rsidRPr="00162255">
        <w:rPr>
          <w:sz w:val="24"/>
          <w:szCs w:val="24"/>
          <w:highlight w:val="yellow"/>
          <w:lang w:val="en-GB"/>
          <w:rPrChange w:id="11" w:author="Monika Reichart" w:date="2019-01-08T16:16:00Z">
            <w:rPr>
              <w:sz w:val="24"/>
              <w:szCs w:val="24"/>
              <w:lang w:val="en-GB"/>
            </w:rPr>
          </w:rPrChange>
        </w:rPr>
        <w:t xml:space="preserve">coast at </w:t>
      </w:r>
      <w:commentRangeStart w:id="12"/>
      <w:r w:rsidRPr="00162255">
        <w:rPr>
          <w:sz w:val="24"/>
          <w:szCs w:val="24"/>
          <w:highlight w:val="yellow"/>
          <w:lang w:val="en-GB"/>
          <w:rPrChange w:id="13" w:author="Monika Reichart" w:date="2019-01-08T16:16:00Z">
            <w:rPr>
              <w:sz w:val="24"/>
              <w:szCs w:val="24"/>
              <w:lang w:val="en-GB"/>
            </w:rPr>
          </w:rPrChange>
        </w:rPr>
        <w:t>the</w:t>
      </w:r>
      <w:commentRangeEnd w:id="12"/>
      <w:r w:rsidR="00162255">
        <w:rPr>
          <w:rStyle w:val="Kommentarzeichen"/>
        </w:rPr>
        <w:commentReference w:id="12"/>
      </w:r>
      <w:r>
        <w:rPr>
          <w:sz w:val="24"/>
          <w:szCs w:val="24"/>
          <w:lang w:val="en-GB"/>
        </w:rPr>
        <w:t xml:space="preserve"> Indian Ocean. </w:t>
      </w:r>
      <w:r w:rsidR="001C4D59">
        <w:rPr>
          <w:sz w:val="24"/>
          <w:szCs w:val="24"/>
          <w:lang w:val="en-GB"/>
        </w:rPr>
        <w:t>Also,</w:t>
      </w:r>
      <w:r w:rsidR="00D815DA">
        <w:rPr>
          <w:sz w:val="24"/>
          <w:szCs w:val="24"/>
          <w:lang w:val="en-GB"/>
        </w:rPr>
        <w:t xml:space="preserve"> Sri Lanka, Thailand and the Philippines are important exporters of coconut oil.</w:t>
      </w:r>
    </w:p>
    <w:p w14:paraId="3F62F683" w14:textId="77777777" w:rsidR="00436F7C" w:rsidRPr="00CD7BE5" w:rsidRDefault="00436F7C" w:rsidP="00810CBF">
      <w:pPr>
        <w:rPr>
          <w:sz w:val="24"/>
          <w:szCs w:val="24"/>
          <w:lang w:val="en-GB"/>
        </w:rPr>
      </w:pPr>
    </w:p>
    <w:p w14:paraId="5297CD11" w14:textId="77777777" w:rsidR="00436F7C" w:rsidRDefault="00CD7BE5" w:rsidP="00810CBF">
      <w:pPr>
        <w:rPr>
          <w:sz w:val="30"/>
          <w:szCs w:val="30"/>
          <w:u w:val="single"/>
          <w:lang w:val="en-GB"/>
        </w:rPr>
      </w:pPr>
      <w:del w:id="14" w:author="Monika Reichart" w:date="2019-01-08T16:17:00Z">
        <w:r w:rsidDel="00162255">
          <w:rPr>
            <w:sz w:val="30"/>
            <w:szCs w:val="30"/>
            <w:u w:val="single"/>
            <w:lang w:val="en-GB"/>
          </w:rPr>
          <w:delText>Cancer-causing</w:delText>
        </w:r>
        <w:r w:rsidR="00AA5146" w:rsidDel="00162255">
          <w:rPr>
            <w:sz w:val="30"/>
            <w:szCs w:val="30"/>
            <w:u w:val="single"/>
            <w:lang w:val="en-GB"/>
          </w:rPr>
          <w:delText xml:space="preserve"> and </w:delText>
        </w:r>
      </w:del>
      <w:proofErr w:type="spellStart"/>
      <w:ins w:id="15" w:author="Monika Reichart" w:date="2019-01-08T16:17:00Z">
        <w:r w:rsidR="00162255">
          <w:rPr>
            <w:sz w:val="30"/>
            <w:szCs w:val="30"/>
            <w:u w:val="single"/>
            <w:lang w:val="en-GB"/>
          </w:rPr>
          <w:t>R</w:t>
        </w:r>
      </w:ins>
      <w:r w:rsidR="00AA5146">
        <w:rPr>
          <w:sz w:val="30"/>
          <w:szCs w:val="30"/>
          <w:u w:val="single"/>
          <w:lang w:val="en-GB"/>
        </w:rPr>
        <w:t>risks</w:t>
      </w:r>
      <w:proofErr w:type="spellEnd"/>
    </w:p>
    <w:p w14:paraId="24A2D7F9" w14:textId="77777777" w:rsidR="00CD7BE5" w:rsidRDefault="001706A3" w:rsidP="00810CBF">
      <w:pPr>
        <w:rPr>
          <w:sz w:val="24"/>
          <w:szCs w:val="24"/>
          <w:lang w:val="en-GB"/>
        </w:rPr>
      </w:pPr>
      <w:proofErr w:type="gramStart"/>
      <w:r w:rsidRPr="001706A3">
        <w:rPr>
          <w:sz w:val="24"/>
          <w:szCs w:val="24"/>
          <w:lang w:val="en-GB"/>
        </w:rPr>
        <w:t>But</w:t>
      </w:r>
      <w:proofErr w:type="gramEnd"/>
      <w:r w:rsidRPr="001706A3">
        <w:rPr>
          <w:sz w:val="24"/>
          <w:szCs w:val="24"/>
          <w:lang w:val="en-GB"/>
        </w:rPr>
        <w:t xml:space="preserve"> what effects does coconut oil have on </w:t>
      </w:r>
      <w:del w:id="16" w:author="Monika Reichart" w:date="2019-01-08T16:17:00Z">
        <w:r w:rsidRPr="001706A3" w:rsidDel="00162255">
          <w:rPr>
            <w:sz w:val="24"/>
            <w:szCs w:val="24"/>
            <w:lang w:val="en-GB"/>
          </w:rPr>
          <w:delText xml:space="preserve">the </w:delText>
        </w:r>
      </w:del>
      <w:ins w:id="17" w:author="Monika Reichart" w:date="2019-01-08T16:17:00Z">
        <w:r w:rsidR="00162255">
          <w:rPr>
            <w:sz w:val="24"/>
            <w:szCs w:val="24"/>
            <w:lang w:val="en-GB"/>
          </w:rPr>
          <w:t>human</w:t>
        </w:r>
        <w:r w:rsidR="00162255" w:rsidRPr="001706A3">
          <w:rPr>
            <w:sz w:val="24"/>
            <w:szCs w:val="24"/>
            <w:lang w:val="en-GB"/>
          </w:rPr>
          <w:t xml:space="preserve"> </w:t>
        </w:r>
      </w:ins>
      <w:r w:rsidRPr="001706A3">
        <w:rPr>
          <w:sz w:val="24"/>
          <w:szCs w:val="24"/>
          <w:lang w:val="en-GB"/>
        </w:rPr>
        <w:t>health?</w:t>
      </w:r>
      <w:r>
        <w:rPr>
          <w:sz w:val="24"/>
          <w:szCs w:val="24"/>
          <w:lang w:val="en-GB"/>
        </w:rPr>
        <w:t xml:space="preserve"> </w:t>
      </w:r>
      <w:r w:rsidR="004C4CDF" w:rsidRPr="004C4CDF">
        <w:rPr>
          <w:sz w:val="24"/>
          <w:szCs w:val="24"/>
          <w:lang w:val="en-GB"/>
        </w:rPr>
        <w:t xml:space="preserve">Karin </w:t>
      </w:r>
      <w:proofErr w:type="spellStart"/>
      <w:r w:rsidR="004C4CDF" w:rsidRPr="004C4CDF">
        <w:rPr>
          <w:sz w:val="24"/>
          <w:szCs w:val="24"/>
          <w:lang w:val="en-GB"/>
        </w:rPr>
        <w:t>Michels</w:t>
      </w:r>
      <w:proofErr w:type="spellEnd"/>
      <w:r w:rsidR="004C4CDF" w:rsidRPr="004C4CDF">
        <w:rPr>
          <w:sz w:val="24"/>
          <w:szCs w:val="24"/>
          <w:lang w:val="en-GB"/>
        </w:rPr>
        <w:t>, an epidemiologist at the Harvard TH Chan school of public health</w:t>
      </w:r>
      <w:r w:rsidR="001F633D">
        <w:rPr>
          <w:sz w:val="24"/>
          <w:szCs w:val="24"/>
          <w:lang w:val="en-GB"/>
        </w:rPr>
        <w:t xml:space="preserve"> </w:t>
      </w:r>
      <w:del w:id="18" w:author="Monika Reichart" w:date="2019-01-08T16:17:00Z">
        <w:r w:rsidR="001F633D" w:rsidDel="00162255">
          <w:rPr>
            <w:sz w:val="24"/>
            <w:szCs w:val="24"/>
            <w:lang w:val="en-GB"/>
          </w:rPr>
          <w:delText xml:space="preserve">was </w:delText>
        </w:r>
        <w:r w:rsidR="004C4CDF" w:rsidRPr="004C4CDF" w:rsidDel="00162255">
          <w:rPr>
            <w:sz w:val="24"/>
            <w:szCs w:val="24"/>
            <w:lang w:val="en-GB"/>
          </w:rPr>
          <w:delText>calling</w:delText>
        </w:r>
      </w:del>
      <w:ins w:id="19" w:author="Monika Reichart" w:date="2019-01-08T16:17:00Z">
        <w:r w:rsidR="00162255">
          <w:rPr>
            <w:sz w:val="24"/>
            <w:szCs w:val="24"/>
            <w:lang w:val="en-GB"/>
          </w:rPr>
          <w:t>called</w:t>
        </w:r>
      </w:ins>
      <w:r w:rsidR="004C4CDF" w:rsidRPr="004C4CDF">
        <w:rPr>
          <w:sz w:val="24"/>
          <w:szCs w:val="24"/>
          <w:lang w:val="en-GB"/>
        </w:rPr>
        <w:t xml:space="preserve"> the substance “one of the worst things you can </w:t>
      </w:r>
      <w:commentRangeStart w:id="20"/>
      <w:r w:rsidR="001F633D" w:rsidRPr="004C4CDF">
        <w:rPr>
          <w:sz w:val="24"/>
          <w:szCs w:val="24"/>
          <w:lang w:val="en-GB"/>
        </w:rPr>
        <w:t>eat</w:t>
      </w:r>
      <w:commentRangeEnd w:id="20"/>
      <w:r w:rsidR="00162255">
        <w:rPr>
          <w:rStyle w:val="Kommentarzeichen"/>
        </w:rPr>
        <w:commentReference w:id="20"/>
      </w:r>
      <w:r w:rsidR="001F633D" w:rsidRPr="004C4CDF">
        <w:rPr>
          <w:sz w:val="24"/>
          <w:szCs w:val="24"/>
          <w:lang w:val="en-GB"/>
        </w:rPr>
        <w:t xml:space="preserve"> “</w:t>
      </w:r>
      <w:r w:rsidR="001F633D">
        <w:rPr>
          <w:sz w:val="24"/>
          <w:szCs w:val="24"/>
          <w:lang w:val="en-GB"/>
        </w:rPr>
        <w:t>. She also described the oil as “</w:t>
      </w:r>
      <w:r w:rsidR="004C4CDF" w:rsidRPr="004C4CDF">
        <w:rPr>
          <w:sz w:val="24"/>
          <w:szCs w:val="24"/>
          <w:lang w:val="en-GB"/>
        </w:rPr>
        <w:t>pure poison”.</w:t>
      </w:r>
      <w:r>
        <w:rPr>
          <w:sz w:val="24"/>
          <w:szCs w:val="24"/>
          <w:lang w:val="en-GB"/>
        </w:rPr>
        <w:t xml:space="preserve"> The reasons for her warnings are the high </w:t>
      </w:r>
      <w:r w:rsidRPr="001706A3">
        <w:rPr>
          <w:sz w:val="24"/>
          <w:szCs w:val="24"/>
          <w:lang w:val="en-GB"/>
        </w:rPr>
        <w:t>proportion of saturated fat</w:t>
      </w:r>
      <w:ins w:id="21" w:author="Monika Reichart" w:date="2019-01-08T16:17:00Z">
        <w:r w:rsidR="00162255">
          <w:rPr>
            <w:sz w:val="24"/>
            <w:szCs w:val="24"/>
            <w:lang w:val="en-GB"/>
          </w:rPr>
          <w:t>s</w:t>
        </w:r>
      </w:ins>
      <w:r w:rsidRPr="001706A3">
        <w:rPr>
          <w:sz w:val="24"/>
          <w:szCs w:val="24"/>
          <w:lang w:val="en-GB"/>
        </w:rPr>
        <w:t xml:space="preserve"> in coconut oil</w:t>
      </w:r>
      <w:r>
        <w:rPr>
          <w:sz w:val="24"/>
          <w:szCs w:val="24"/>
          <w:lang w:val="en-GB"/>
        </w:rPr>
        <w:t xml:space="preserve">, which </w:t>
      </w:r>
      <w:proofErr w:type="gramStart"/>
      <w:r>
        <w:rPr>
          <w:sz w:val="24"/>
          <w:szCs w:val="24"/>
          <w:lang w:val="en-GB"/>
        </w:rPr>
        <w:t>is known</w:t>
      </w:r>
      <w:proofErr w:type="gramEnd"/>
      <w:r>
        <w:rPr>
          <w:sz w:val="24"/>
          <w:szCs w:val="24"/>
          <w:lang w:val="en-GB"/>
        </w:rPr>
        <w:t xml:space="preserve"> </w:t>
      </w:r>
      <w:del w:id="22" w:author="Monika Reichart" w:date="2019-01-08T16:18:00Z">
        <w:r w:rsidDel="00162255">
          <w:rPr>
            <w:sz w:val="24"/>
            <w:szCs w:val="24"/>
            <w:lang w:val="en-GB"/>
          </w:rPr>
          <w:delText>for raising</w:delText>
        </w:r>
      </w:del>
      <w:ins w:id="23" w:author="Monika Reichart" w:date="2019-01-08T16:18:00Z">
        <w:r w:rsidR="00162255">
          <w:rPr>
            <w:sz w:val="24"/>
            <w:szCs w:val="24"/>
            <w:lang w:val="en-GB"/>
          </w:rPr>
          <w:t>to raise</w:t>
        </w:r>
      </w:ins>
      <w:r>
        <w:rPr>
          <w:sz w:val="24"/>
          <w:szCs w:val="24"/>
          <w:lang w:val="en-GB"/>
        </w:rPr>
        <w:t xml:space="preserve"> the risk of </w:t>
      </w:r>
      <w:r w:rsidRPr="001706A3">
        <w:rPr>
          <w:sz w:val="24"/>
          <w:szCs w:val="24"/>
          <w:lang w:val="en-GB"/>
        </w:rPr>
        <w:t>cardiovascular disease</w:t>
      </w:r>
      <w:r>
        <w:rPr>
          <w:sz w:val="24"/>
          <w:szCs w:val="24"/>
          <w:lang w:val="en-GB"/>
        </w:rPr>
        <w:t>.</w:t>
      </w:r>
    </w:p>
    <w:p w14:paraId="16443A49" w14:textId="77777777" w:rsidR="00A36C37" w:rsidRDefault="00754C16" w:rsidP="00810CBF">
      <w:pPr>
        <w:rPr>
          <w:ins w:id="24" w:author="Monika Reichart" w:date="2019-01-08T16:19:00Z"/>
          <w:sz w:val="24"/>
          <w:szCs w:val="24"/>
          <w:lang w:val="en-GB"/>
        </w:rPr>
      </w:pPr>
      <w:r>
        <w:rPr>
          <w:sz w:val="24"/>
          <w:szCs w:val="24"/>
          <w:lang w:val="en-GB"/>
        </w:rPr>
        <w:t xml:space="preserve">Also, other organisations have issued similar warnings. The </w:t>
      </w:r>
      <w:r w:rsidRPr="00754C16">
        <w:rPr>
          <w:sz w:val="24"/>
          <w:szCs w:val="24"/>
          <w:lang w:val="en-GB"/>
        </w:rPr>
        <w:t>British Nutrition Foundation said</w:t>
      </w:r>
      <w:del w:id="25" w:author="Monika Reichart" w:date="2019-01-08T16:18:00Z">
        <w:r w:rsidDel="00162255">
          <w:rPr>
            <w:sz w:val="24"/>
            <w:szCs w:val="24"/>
            <w:lang w:val="en-GB"/>
          </w:rPr>
          <w:delText>,</w:delText>
        </w:r>
      </w:del>
      <w:r>
        <w:rPr>
          <w:sz w:val="24"/>
          <w:szCs w:val="24"/>
          <w:lang w:val="en-GB"/>
        </w:rPr>
        <w:t xml:space="preserve"> that coconut oil can be included in a diet, but as is it is high in saturated fats should only be included in small amounts and as a part of a healthy balanced diet. They also </w:t>
      </w:r>
      <w:proofErr w:type="gramStart"/>
      <w:r>
        <w:rPr>
          <w:sz w:val="24"/>
          <w:szCs w:val="24"/>
          <w:lang w:val="en-GB"/>
        </w:rPr>
        <w:t>said:</w:t>
      </w:r>
      <w:proofErr w:type="gramEnd"/>
      <w:r w:rsidRPr="00754C16">
        <w:rPr>
          <w:sz w:val="24"/>
          <w:szCs w:val="24"/>
          <w:lang w:val="en-GB"/>
        </w:rPr>
        <w:t xml:space="preserve"> „There is to date no strong scientific evidence to support health benefits from eating coconut oil.”</w:t>
      </w:r>
      <w:ins w:id="26" w:author="Monika Reichart" w:date="2019-01-08T16:18:00Z">
        <w:r w:rsidR="00162255">
          <w:rPr>
            <w:sz w:val="24"/>
            <w:szCs w:val="24"/>
            <w:lang w:val="en-GB"/>
          </w:rPr>
          <w:t xml:space="preserve"> (</w:t>
        </w:r>
        <w:proofErr w:type="gramStart"/>
        <w:r w:rsidR="00162255">
          <w:rPr>
            <w:sz w:val="24"/>
            <w:szCs w:val="24"/>
            <w:lang w:val="en-GB"/>
          </w:rPr>
          <w:t>add</w:t>
        </w:r>
        <w:proofErr w:type="gramEnd"/>
        <w:r w:rsidR="00162255">
          <w:rPr>
            <w:sz w:val="24"/>
            <w:szCs w:val="24"/>
            <w:lang w:val="en-GB"/>
          </w:rPr>
          <w:t xml:space="preserve"> the source – </w:t>
        </w:r>
        <w:proofErr w:type="spellStart"/>
        <w:r w:rsidR="00162255">
          <w:rPr>
            <w:sz w:val="24"/>
            <w:szCs w:val="24"/>
            <w:lang w:val="en-GB"/>
          </w:rPr>
          <w:t>weblink</w:t>
        </w:r>
        <w:proofErr w:type="spellEnd"/>
        <w:r w:rsidR="00162255">
          <w:rPr>
            <w:sz w:val="24"/>
            <w:szCs w:val="24"/>
            <w:lang w:val="en-GB"/>
          </w:rPr>
          <w:t>)</w:t>
        </w:r>
      </w:ins>
      <w:ins w:id="27" w:author="Monika Reichart" w:date="2019-01-08T16:19:00Z">
        <w:r w:rsidR="00162255">
          <w:rPr>
            <w:sz w:val="24"/>
            <w:szCs w:val="24"/>
            <w:lang w:val="en-GB"/>
          </w:rPr>
          <w:t xml:space="preserve"> </w:t>
        </w:r>
      </w:ins>
    </w:p>
    <w:p w14:paraId="527CB94B" w14:textId="77777777" w:rsidR="00162255" w:rsidRPr="00CD7BE5" w:rsidRDefault="00162255" w:rsidP="00810CBF">
      <w:pPr>
        <w:rPr>
          <w:sz w:val="24"/>
          <w:szCs w:val="24"/>
          <w:lang w:val="en-GB"/>
        </w:rPr>
      </w:pPr>
      <w:ins w:id="28" w:author="Monika Reichart" w:date="2019-01-08T16:19:00Z">
        <w:r>
          <w:rPr>
            <w:sz w:val="24"/>
            <w:szCs w:val="24"/>
            <w:lang w:val="en-GB"/>
          </w:rPr>
          <w:t xml:space="preserve">Plantations will typically be monocultures that present an enormous environmental problem: Not only are the habitats of many endangered species destroyed to make way for palm plantations, the soil </w:t>
        </w:r>
        <w:proofErr w:type="gramStart"/>
        <w:r>
          <w:rPr>
            <w:sz w:val="24"/>
            <w:szCs w:val="24"/>
            <w:lang w:val="en-GB"/>
          </w:rPr>
          <w:t>will after a couple of years not be</w:t>
        </w:r>
        <w:proofErr w:type="gramEnd"/>
        <w:r>
          <w:rPr>
            <w:sz w:val="24"/>
            <w:szCs w:val="24"/>
            <w:lang w:val="en-GB"/>
          </w:rPr>
          <w:t xml:space="preserve"> usable for further farming. </w:t>
        </w:r>
      </w:ins>
    </w:p>
    <w:p w14:paraId="15DD439F" w14:textId="77777777" w:rsidR="00CD7BE5" w:rsidRPr="00CD7BE5" w:rsidRDefault="00CD7BE5" w:rsidP="00810CBF">
      <w:pPr>
        <w:rPr>
          <w:sz w:val="24"/>
          <w:szCs w:val="24"/>
          <w:lang w:val="en-GB"/>
        </w:rPr>
      </w:pPr>
    </w:p>
    <w:p w14:paraId="6477E847" w14:textId="77777777" w:rsidR="00CD7BE5" w:rsidRPr="00AA5146" w:rsidRDefault="00CD7BE5" w:rsidP="00810CBF">
      <w:pPr>
        <w:rPr>
          <w:sz w:val="30"/>
          <w:szCs w:val="30"/>
          <w:u w:val="single"/>
          <w:lang w:val="en-GB"/>
        </w:rPr>
      </w:pPr>
      <w:r w:rsidRPr="00AA5146">
        <w:rPr>
          <w:sz w:val="30"/>
          <w:szCs w:val="30"/>
          <w:u w:val="single"/>
          <w:lang w:val="en-GB"/>
        </w:rPr>
        <w:t>Alternatives</w:t>
      </w:r>
    </w:p>
    <w:p w14:paraId="6716CA80" w14:textId="77777777" w:rsidR="00CD7BE5" w:rsidRDefault="00AA5146" w:rsidP="00D30015">
      <w:pPr>
        <w:rPr>
          <w:sz w:val="24"/>
          <w:szCs w:val="24"/>
          <w:lang w:val="en-GB"/>
        </w:rPr>
      </w:pPr>
      <w:r w:rsidRPr="00AA5146">
        <w:rPr>
          <w:sz w:val="24"/>
          <w:szCs w:val="24"/>
          <w:lang w:val="en-GB"/>
        </w:rPr>
        <w:t xml:space="preserve">If you care about your </w:t>
      </w:r>
      <w:ins w:id="29" w:author="Monika Reichart" w:date="2019-01-08T16:20:00Z">
        <w:r w:rsidR="00162255">
          <w:rPr>
            <w:sz w:val="24"/>
            <w:szCs w:val="24"/>
            <w:lang w:val="en-GB"/>
          </w:rPr>
          <w:t xml:space="preserve">and the planet`s </w:t>
        </w:r>
      </w:ins>
      <w:bookmarkStart w:id="30" w:name="_GoBack"/>
      <w:bookmarkEnd w:id="30"/>
      <w:r w:rsidRPr="00AA5146">
        <w:rPr>
          <w:sz w:val="24"/>
          <w:szCs w:val="24"/>
          <w:lang w:val="en-GB"/>
        </w:rPr>
        <w:t xml:space="preserve">health, you should avoid coconut oil and use alternatives. </w:t>
      </w:r>
      <w:r>
        <w:rPr>
          <w:sz w:val="24"/>
          <w:szCs w:val="24"/>
          <w:lang w:val="en-GB"/>
        </w:rPr>
        <w:t>Some alternatives for cooking with the coconut oil are animal fats, butter or other healthy plant fats like olive oil or nut oil.</w:t>
      </w:r>
      <w:r w:rsidR="00CD6110">
        <w:rPr>
          <w:sz w:val="24"/>
          <w:szCs w:val="24"/>
          <w:lang w:val="en-GB"/>
        </w:rPr>
        <w:t xml:space="preserve"> Instead of coconut flour for baking, you can use hazelnut</w:t>
      </w:r>
      <w:r w:rsidR="00E11840">
        <w:rPr>
          <w:sz w:val="24"/>
          <w:szCs w:val="24"/>
          <w:lang w:val="en-GB"/>
        </w:rPr>
        <w:t>- or other nut flours.</w:t>
      </w:r>
      <w:ins w:id="31" w:author="Monika Reichart" w:date="2019-01-08T16:19:00Z">
        <w:r w:rsidR="00162255">
          <w:rPr>
            <w:sz w:val="24"/>
            <w:szCs w:val="24"/>
            <w:lang w:val="en-GB"/>
          </w:rPr>
          <w:t xml:space="preserve"> </w:t>
        </w:r>
      </w:ins>
    </w:p>
    <w:p w14:paraId="7063811D" w14:textId="77777777" w:rsidR="00360785" w:rsidRDefault="00360785" w:rsidP="00D30015">
      <w:pPr>
        <w:rPr>
          <w:sz w:val="24"/>
          <w:szCs w:val="24"/>
          <w:lang w:val="en-GB"/>
        </w:rPr>
      </w:pPr>
    </w:p>
    <w:p w14:paraId="345D35F7" w14:textId="77777777" w:rsidR="00360785" w:rsidRDefault="00360785" w:rsidP="00D30015">
      <w:pPr>
        <w:rPr>
          <w:sz w:val="30"/>
          <w:szCs w:val="30"/>
          <w:u w:val="single"/>
          <w:lang w:val="en-GB"/>
        </w:rPr>
      </w:pPr>
      <w:r>
        <w:rPr>
          <w:sz w:val="30"/>
          <w:szCs w:val="30"/>
          <w:u w:val="single"/>
          <w:lang w:val="en-GB"/>
        </w:rPr>
        <w:t>Conclusion</w:t>
      </w:r>
    </w:p>
    <w:p w14:paraId="76EC0517" w14:textId="77777777" w:rsidR="00360785" w:rsidRDefault="00360785" w:rsidP="00D30015">
      <w:pPr>
        <w:rPr>
          <w:sz w:val="24"/>
          <w:szCs w:val="24"/>
          <w:lang w:val="en-GB"/>
        </w:rPr>
      </w:pPr>
      <w:r w:rsidRPr="00360785">
        <w:rPr>
          <w:sz w:val="24"/>
          <w:szCs w:val="24"/>
          <w:lang w:val="en-GB"/>
        </w:rPr>
        <w:t>Everyone has to decide for themselves what to eat and what not to eat. However, it would be advisable to do without coconut oil in order to stay healthy for as long as possible.</w:t>
      </w:r>
    </w:p>
    <w:p w14:paraId="578C44AE" w14:textId="77777777" w:rsidR="00EB48B3" w:rsidRDefault="00EB48B3" w:rsidP="00D30015">
      <w:pPr>
        <w:rPr>
          <w:sz w:val="24"/>
          <w:szCs w:val="24"/>
          <w:lang w:val="en-GB"/>
        </w:rPr>
      </w:pPr>
    </w:p>
    <w:p w14:paraId="3B33B4D5" w14:textId="77777777" w:rsidR="00EB48B3" w:rsidRDefault="00EB48B3" w:rsidP="00D30015">
      <w:pPr>
        <w:rPr>
          <w:sz w:val="30"/>
          <w:szCs w:val="30"/>
          <w:u w:val="single"/>
          <w:lang w:val="en-GB"/>
        </w:rPr>
      </w:pPr>
      <w:r>
        <w:rPr>
          <w:sz w:val="30"/>
          <w:szCs w:val="30"/>
          <w:u w:val="single"/>
          <w:lang w:val="en-GB"/>
        </w:rPr>
        <w:t>Sources</w:t>
      </w:r>
    </w:p>
    <w:p w14:paraId="49AD1F41" w14:textId="77777777" w:rsidR="00EB48B3" w:rsidRDefault="00162255" w:rsidP="00D30015">
      <w:pPr>
        <w:rPr>
          <w:sz w:val="24"/>
          <w:szCs w:val="24"/>
          <w:u w:val="single"/>
          <w:lang w:val="en-GB"/>
        </w:rPr>
      </w:pPr>
      <w:hyperlink r:id="rId8" w:history="1">
        <w:r w:rsidR="00EB48B3" w:rsidRPr="007A40D3">
          <w:rPr>
            <w:rStyle w:val="Hyperlink"/>
            <w:sz w:val="24"/>
            <w:szCs w:val="24"/>
            <w:lang w:val="en-GB"/>
          </w:rPr>
          <w:t>https://www.goodhousekeeping.com/health/diet-nutrition/a42975/coconut-oil-benefits/</w:t>
        </w:r>
      </w:hyperlink>
    </w:p>
    <w:p w14:paraId="1194CC38" w14:textId="77777777" w:rsidR="00EB48B3" w:rsidRDefault="00162255" w:rsidP="00D30015">
      <w:pPr>
        <w:rPr>
          <w:sz w:val="24"/>
          <w:szCs w:val="24"/>
          <w:u w:val="single"/>
          <w:lang w:val="en-GB"/>
        </w:rPr>
      </w:pPr>
      <w:hyperlink r:id="rId9" w:history="1">
        <w:r w:rsidR="00EB48B3" w:rsidRPr="007A40D3">
          <w:rPr>
            <w:rStyle w:val="Hyperlink"/>
            <w:sz w:val="24"/>
            <w:szCs w:val="24"/>
            <w:lang w:val="en-GB"/>
          </w:rPr>
          <w:t>https://www.theguardian.com/food/2018/aug/22/coconut-oil-is-pure-poison-says-harvard-professor</w:t>
        </w:r>
      </w:hyperlink>
    </w:p>
    <w:p w14:paraId="146B3E63" w14:textId="77777777" w:rsidR="00BB2062" w:rsidRPr="00EB48B3" w:rsidRDefault="00BB2062" w:rsidP="00BB2062">
      <w:pPr>
        <w:rPr>
          <w:sz w:val="24"/>
          <w:szCs w:val="24"/>
          <w:u w:val="single"/>
          <w:lang w:val="en-GB"/>
        </w:rPr>
      </w:pPr>
      <w:r w:rsidRPr="00EB48B3">
        <w:rPr>
          <w:sz w:val="24"/>
          <w:szCs w:val="24"/>
          <w:u w:val="single"/>
          <w:lang w:val="en-GB"/>
        </w:rPr>
        <w:t>https://paleoleap.com/replace-everything-coconut/</w:t>
      </w:r>
    </w:p>
    <w:p w14:paraId="71451EB9" w14:textId="77777777" w:rsidR="00BB2062" w:rsidRDefault="00BB2062" w:rsidP="00D30015">
      <w:pPr>
        <w:rPr>
          <w:sz w:val="24"/>
          <w:szCs w:val="24"/>
          <w:u w:val="single"/>
          <w:lang w:val="en-GB"/>
        </w:rPr>
      </w:pPr>
    </w:p>
    <w:sectPr w:rsidR="00BB2062">
      <w:headerReference w:type="default" r:id="rId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Monika Reichart" w:date="2019-01-08T16:16:00Z" w:initials="MR">
    <w:p w14:paraId="278F79EA" w14:textId="77777777" w:rsidR="00162255" w:rsidRDefault="00162255">
      <w:pPr>
        <w:pStyle w:val="Kommentartext"/>
      </w:pPr>
      <w:r>
        <w:rPr>
          <w:rStyle w:val="Kommentarzeichen"/>
        </w:rPr>
        <w:annotationRef/>
      </w:r>
      <w:r>
        <w:t xml:space="preserve">Coast off ….. / Western / Eastern …… </w:t>
      </w:r>
    </w:p>
  </w:comment>
  <w:comment w:id="20" w:author="Monika Reichart" w:date="2019-01-08T16:17:00Z" w:initials="MR">
    <w:p w14:paraId="4644D402" w14:textId="77777777" w:rsidR="00162255" w:rsidRDefault="00162255">
      <w:pPr>
        <w:pStyle w:val="Kommentartext"/>
      </w:pPr>
      <w:r>
        <w:rPr>
          <w:rStyle w:val="Kommentarzeichen"/>
        </w:rPr>
        <w:annotationRef/>
      </w:r>
      <w:proofErr w:type="spellStart"/>
      <w:r>
        <w:t>Pls</w:t>
      </w:r>
      <w:proofErr w:type="spellEnd"/>
      <w:r>
        <w:t xml:space="preserve"> </w:t>
      </w:r>
      <w:proofErr w:type="spellStart"/>
      <w:r>
        <w:t>add</w:t>
      </w:r>
      <w:proofErr w:type="spellEnd"/>
      <w:r>
        <w:t xml:space="preserve"> </w:t>
      </w:r>
      <w:proofErr w:type="spellStart"/>
      <w:r>
        <w:t>the</w:t>
      </w:r>
      <w:proofErr w:type="spellEnd"/>
      <w:r>
        <w:t xml:space="preserve"> </w:t>
      </w:r>
      <w:proofErr w:type="spellStart"/>
      <w:r>
        <w:t>source</w:t>
      </w:r>
      <w:proofErr w:type="spellEnd"/>
      <w:r>
        <w:t xml:space="preserve"> / </w:t>
      </w:r>
      <w:proofErr w:type="spellStart"/>
      <w:r>
        <w:t>weblink</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8F79EA" w15:done="0"/>
  <w15:commentEx w15:paraId="4644D40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5B9C08" w14:textId="77777777" w:rsidR="00385377" w:rsidRDefault="00385377" w:rsidP="00CD7BE5">
      <w:pPr>
        <w:spacing w:after="0" w:line="240" w:lineRule="auto"/>
      </w:pPr>
      <w:r>
        <w:separator/>
      </w:r>
    </w:p>
  </w:endnote>
  <w:endnote w:type="continuationSeparator" w:id="0">
    <w:p w14:paraId="4C55CFD7" w14:textId="77777777" w:rsidR="00385377" w:rsidRDefault="00385377" w:rsidP="00CD7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D2888" w14:textId="77777777" w:rsidR="00385377" w:rsidRDefault="00385377" w:rsidP="00CD7BE5">
      <w:pPr>
        <w:spacing w:after="0" w:line="240" w:lineRule="auto"/>
      </w:pPr>
      <w:r>
        <w:separator/>
      </w:r>
    </w:p>
  </w:footnote>
  <w:footnote w:type="continuationSeparator" w:id="0">
    <w:p w14:paraId="5CFA718E" w14:textId="77777777" w:rsidR="00385377" w:rsidRDefault="00385377" w:rsidP="00CD7B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526DE" w14:textId="77777777" w:rsidR="00CD7BE5" w:rsidRPr="00810CBF" w:rsidRDefault="00CD7BE5" w:rsidP="00CD7BE5">
    <w:pPr>
      <w:spacing w:after="0"/>
      <w:rPr>
        <w:sz w:val="24"/>
        <w:szCs w:val="24"/>
        <w:lang w:val="en-GB"/>
      </w:rPr>
    </w:pPr>
    <w:r w:rsidRPr="00810CBF">
      <w:rPr>
        <w:sz w:val="24"/>
        <w:szCs w:val="24"/>
        <w:lang w:val="en-GB"/>
      </w:rPr>
      <w:t xml:space="preserve">To: </w:t>
    </w:r>
    <w:r w:rsidR="00D815DA">
      <w:rPr>
        <w:sz w:val="24"/>
        <w:szCs w:val="24"/>
        <w:lang w:val="en-GB"/>
      </w:rPr>
      <w:t>TGM</w:t>
    </w:r>
    <w:r w:rsidR="008D5AE3">
      <w:rPr>
        <w:sz w:val="24"/>
        <w:szCs w:val="24"/>
        <w:lang w:val="en-GB"/>
      </w:rPr>
      <w:t xml:space="preserve">, </w:t>
    </w:r>
    <w:proofErr w:type="spellStart"/>
    <w:r w:rsidR="008D5AE3">
      <w:rPr>
        <w:sz w:val="24"/>
        <w:szCs w:val="24"/>
        <w:lang w:val="en-GB"/>
      </w:rPr>
      <w:t>Wexstraße</w:t>
    </w:r>
    <w:proofErr w:type="spellEnd"/>
    <w:r w:rsidR="008D5AE3">
      <w:rPr>
        <w:sz w:val="24"/>
        <w:szCs w:val="24"/>
        <w:lang w:val="en-GB"/>
      </w:rPr>
      <w:t xml:space="preserve"> 19-23, 1200 Vienna</w:t>
    </w:r>
  </w:p>
  <w:p w14:paraId="40310896" w14:textId="77777777" w:rsidR="00CD7BE5" w:rsidRPr="00810CBF" w:rsidRDefault="00CD7BE5" w:rsidP="00CD7BE5">
    <w:pPr>
      <w:spacing w:after="0"/>
      <w:rPr>
        <w:sz w:val="24"/>
        <w:szCs w:val="24"/>
        <w:lang w:val="en-GB"/>
      </w:rPr>
    </w:pPr>
    <w:r w:rsidRPr="00810CBF">
      <w:rPr>
        <w:sz w:val="24"/>
        <w:szCs w:val="24"/>
        <w:lang w:val="en-GB"/>
      </w:rPr>
      <w:t xml:space="preserve">From: </w:t>
    </w:r>
    <w:proofErr w:type="spellStart"/>
    <w:r w:rsidRPr="00810CBF">
      <w:rPr>
        <w:sz w:val="24"/>
        <w:szCs w:val="24"/>
        <w:lang w:val="en-GB"/>
      </w:rPr>
      <w:t>Laurin</w:t>
    </w:r>
    <w:proofErr w:type="spellEnd"/>
    <w:r w:rsidRPr="00810CBF">
      <w:rPr>
        <w:sz w:val="24"/>
        <w:szCs w:val="24"/>
        <w:lang w:val="en-GB"/>
      </w:rPr>
      <w:t xml:space="preserve"> </w:t>
    </w:r>
    <w:proofErr w:type="spellStart"/>
    <w:r w:rsidRPr="00810CBF">
      <w:rPr>
        <w:sz w:val="24"/>
        <w:szCs w:val="24"/>
        <w:lang w:val="en-GB"/>
      </w:rPr>
      <w:t>Krobath</w:t>
    </w:r>
    <w:proofErr w:type="spellEnd"/>
    <w:r w:rsidR="008D5AE3">
      <w:rPr>
        <w:sz w:val="24"/>
        <w:szCs w:val="24"/>
        <w:lang w:val="en-GB"/>
      </w:rPr>
      <w:t xml:space="preserve">, </w:t>
    </w:r>
    <w:proofErr w:type="spellStart"/>
    <w:r w:rsidR="008D5AE3">
      <w:rPr>
        <w:sz w:val="24"/>
        <w:szCs w:val="24"/>
        <w:lang w:val="en-GB"/>
      </w:rPr>
      <w:t>Woodstreet</w:t>
    </w:r>
    <w:proofErr w:type="spellEnd"/>
    <w:r w:rsidR="008D5AE3">
      <w:rPr>
        <w:sz w:val="24"/>
        <w:szCs w:val="24"/>
        <w:lang w:val="en-GB"/>
      </w:rPr>
      <w:t xml:space="preserve"> 1, 1210 Vienna</w:t>
    </w:r>
  </w:p>
  <w:p w14:paraId="34233896" w14:textId="77777777" w:rsidR="00CD7BE5" w:rsidRPr="008D5AE3" w:rsidRDefault="00CD7BE5" w:rsidP="008D5AE3">
    <w:pPr>
      <w:spacing w:after="0"/>
      <w:rPr>
        <w:sz w:val="24"/>
        <w:szCs w:val="24"/>
        <w:lang w:val="en-GB"/>
      </w:rPr>
    </w:pPr>
    <w:r w:rsidRPr="00810CBF">
      <w:rPr>
        <w:sz w:val="24"/>
        <w:szCs w:val="24"/>
        <w:lang w:val="en-GB"/>
      </w:rPr>
      <w:t>20.12.2018</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nika Reichart">
    <w15:presenceInfo w15:providerId="AD" w15:userId="S-1-5-21-2506018869-2225831039-1928185442-54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015"/>
    <w:rsid w:val="00162255"/>
    <w:rsid w:val="001706A3"/>
    <w:rsid w:val="001C4D59"/>
    <w:rsid w:val="001F633D"/>
    <w:rsid w:val="003023B0"/>
    <w:rsid w:val="00360785"/>
    <w:rsid w:val="00385377"/>
    <w:rsid w:val="00436F7C"/>
    <w:rsid w:val="00454CB3"/>
    <w:rsid w:val="004C4CDF"/>
    <w:rsid w:val="00556163"/>
    <w:rsid w:val="005D305F"/>
    <w:rsid w:val="00754C16"/>
    <w:rsid w:val="00810CBF"/>
    <w:rsid w:val="008D5AE3"/>
    <w:rsid w:val="00A36C37"/>
    <w:rsid w:val="00AA5146"/>
    <w:rsid w:val="00BB2062"/>
    <w:rsid w:val="00CD6110"/>
    <w:rsid w:val="00CD7BE5"/>
    <w:rsid w:val="00D05CB0"/>
    <w:rsid w:val="00D30015"/>
    <w:rsid w:val="00D815DA"/>
    <w:rsid w:val="00E11840"/>
    <w:rsid w:val="00EB48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14B2CB"/>
  <w15:chartTrackingRefBased/>
  <w15:docId w15:val="{B6D10C37-7632-431E-AD17-225BF19AA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7B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7BE5"/>
  </w:style>
  <w:style w:type="paragraph" w:styleId="Fuzeile">
    <w:name w:val="footer"/>
    <w:basedOn w:val="Standard"/>
    <w:link w:val="FuzeileZchn"/>
    <w:uiPriority w:val="99"/>
    <w:unhideWhenUsed/>
    <w:rsid w:val="00CD7B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7BE5"/>
  </w:style>
  <w:style w:type="character" w:styleId="Hyperlink">
    <w:name w:val="Hyperlink"/>
    <w:basedOn w:val="Absatz-Standardschriftart"/>
    <w:uiPriority w:val="99"/>
    <w:unhideWhenUsed/>
    <w:rsid w:val="00EB48B3"/>
    <w:rPr>
      <w:color w:val="0563C1" w:themeColor="hyperlink"/>
      <w:u w:val="single"/>
    </w:rPr>
  </w:style>
  <w:style w:type="character" w:customStyle="1" w:styleId="UnresolvedMention">
    <w:name w:val="Unresolved Mention"/>
    <w:basedOn w:val="Absatz-Standardschriftart"/>
    <w:uiPriority w:val="99"/>
    <w:semiHidden/>
    <w:unhideWhenUsed/>
    <w:rsid w:val="00EB48B3"/>
    <w:rPr>
      <w:color w:val="605E5C"/>
      <w:shd w:val="clear" w:color="auto" w:fill="E1DFDD"/>
    </w:rPr>
  </w:style>
  <w:style w:type="paragraph" w:styleId="Sprechblasentext">
    <w:name w:val="Balloon Text"/>
    <w:basedOn w:val="Standard"/>
    <w:link w:val="SprechblasentextZchn"/>
    <w:uiPriority w:val="99"/>
    <w:semiHidden/>
    <w:unhideWhenUsed/>
    <w:rsid w:val="0016225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62255"/>
    <w:rPr>
      <w:rFonts w:ascii="Segoe UI" w:hAnsi="Segoe UI" w:cs="Segoe UI"/>
      <w:sz w:val="18"/>
      <w:szCs w:val="18"/>
    </w:rPr>
  </w:style>
  <w:style w:type="character" w:styleId="Kommentarzeichen">
    <w:name w:val="annotation reference"/>
    <w:basedOn w:val="Absatz-Standardschriftart"/>
    <w:uiPriority w:val="99"/>
    <w:semiHidden/>
    <w:unhideWhenUsed/>
    <w:rsid w:val="00162255"/>
    <w:rPr>
      <w:sz w:val="16"/>
      <w:szCs w:val="16"/>
    </w:rPr>
  </w:style>
  <w:style w:type="paragraph" w:styleId="Kommentartext">
    <w:name w:val="annotation text"/>
    <w:basedOn w:val="Standard"/>
    <w:link w:val="KommentartextZchn"/>
    <w:uiPriority w:val="99"/>
    <w:semiHidden/>
    <w:unhideWhenUsed/>
    <w:rsid w:val="0016225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62255"/>
    <w:rPr>
      <w:sz w:val="20"/>
      <w:szCs w:val="20"/>
    </w:rPr>
  </w:style>
  <w:style w:type="paragraph" w:styleId="Kommentarthema">
    <w:name w:val="annotation subject"/>
    <w:basedOn w:val="Kommentartext"/>
    <w:next w:val="Kommentartext"/>
    <w:link w:val="KommentarthemaZchn"/>
    <w:uiPriority w:val="99"/>
    <w:semiHidden/>
    <w:unhideWhenUsed/>
    <w:rsid w:val="00162255"/>
    <w:rPr>
      <w:b/>
      <w:bCs/>
    </w:rPr>
  </w:style>
  <w:style w:type="character" w:customStyle="1" w:styleId="KommentarthemaZchn">
    <w:name w:val="Kommentarthema Zchn"/>
    <w:basedOn w:val="KommentartextZchn"/>
    <w:link w:val="Kommentarthema"/>
    <w:uiPriority w:val="99"/>
    <w:semiHidden/>
    <w:rsid w:val="001622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dhousekeeping.com/health/diet-nutrition/a42975/coconut-oil-benefit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theguardian.com/food/2018/aug/22/coconut-oil-is-pure-poison-says-harvard-professo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95D55E05</Template>
  <TotalTime>0</TotalTime>
  <Pages>2</Pages>
  <Words>402</Words>
  <Characters>2538</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Laurin Krobath</dc:creator>
  <cp:keywords/>
  <dc:description/>
  <cp:lastModifiedBy>Monika Reichart</cp:lastModifiedBy>
  <cp:revision>2</cp:revision>
  <dcterms:created xsi:type="dcterms:W3CDTF">2019-01-08T15:21:00Z</dcterms:created>
  <dcterms:modified xsi:type="dcterms:W3CDTF">2019-01-08T15:21:00Z</dcterms:modified>
</cp:coreProperties>
</file>