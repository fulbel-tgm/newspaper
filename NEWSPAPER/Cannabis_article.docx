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6965A" w14:textId="77777777" w:rsidR="00903BEE" w:rsidRDefault="00903BEE" w:rsidP="00903BEE">
      <w:pPr>
        <w:pStyle w:val="berschrift1"/>
        <w:rPr>
          <w:lang w:val="en-US"/>
        </w:rPr>
      </w:pPr>
      <w:r w:rsidRPr="00903BEE">
        <w:rPr>
          <w:lang w:val="en-US"/>
        </w:rPr>
        <w:t>Ho</w:t>
      </w:r>
      <w:r w:rsidR="008D1AC2">
        <w:rPr>
          <w:lang w:val="en-US"/>
        </w:rPr>
        <w:t>w</w:t>
      </w:r>
      <w:r w:rsidRPr="00903BEE">
        <w:rPr>
          <w:lang w:val="en-US"/>
        </w:rPr>
        <w:t xml:space="preserve"> does Marihuana </w:t>
      </w:r>
      <w:r w:rsidR="002C0C5D">
        <w:rPr>
          <w:lang w:val="en-US"/>
        </w:rPr>
        <w:t>a</w:t>
      </w:r>
      <w:r w:rsidRPr="00903BEE">
        <w:rPr>
          <w:lang w:val="en-US"/>
        </w:rPr>
        <w:t>ffect t</w:t>
      </w:r>
      <w:r>
        <w:rPr>
          <w:lang w:val="en-US"/>
        </w:rPr>
        <w:t>he teen brain?</w:t>
      </w:r>
    </w:p>
    <w:p w14:paraId="6022C0E7" w14:textId="77777777" w:rsidR="00E76188" w:rsidRDefault="00E76188" w:rsidP="00CE080C">
      <w:pPr>
        <w:pStyle w:val="berschrift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FC6E0" wp14:editId="4D9D4907">
            <wp:extent cx="3332685" cy="1876104"/>
            <wp:effectExtent l="0" t="0" r="1270" b="0"/>
            <wp:docPr id="1" name="Grafik 1" descr="Bildergebnis für marihu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arihu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56" cy="188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3F53" w14:textId="77777777" w:rsidR="00903BEE" w:rsidRDefault="00651FCB" w:rsidP="00C14DAA">
      <w:pPr>
        <w:rPr>
          <w:lang w:val="en-US"/>
        </w:rPr>
      </w:pPr>
      <w:r w:rsidRPr="00EE569B">
        <w:rPr>
          <w:highlight w:val="yellow"/>
          <w:lang w:val="en-US"/>
          <w:rPrChange w:id="0" w:author="Reichart Monika" w:date="2018-11-07T08:21:00Z">
            <w:rPr>
              <w:lang w:val="en-US"/>
            </w:rPr>
          </w:rPrChange>
        </w:rPr>
        <w:t>It is hard to say</w:t>
      </w:r>
      <w:r w:rsidR="004E4377" w:rsidRPr="00EE569B">
        <w:rPr>
          <w:highlight w:val="yellow"/>
          <w:lang w:val="en-US"/>
          <w:rPrChange w:id="1" w:author="Reichart Monika" w:date="2018-11-07T08:21:00Z">
            <w:rPr>
              <w:lang w:val="en-US"/>
            </w:rPr>
          </w:rPrChange>
        </w:rPr>
        <w:t xml:space="preserve"> </w:t>
      </w:r>
      <w:r w:rsidRPr="00EE569B">
        <w:rPr>
          <w:highlight w:val="yellow"/>
          <w:lang w:val="en-US"/>
          <w:rPrChange w:id="2" w:author="Reichart Monika" w:date="2018-11-07T08:21:00Z">
            <w:rPr>
              <w:lang w:val="en-US"/>
            </w:rPr>
          </w:rPrChange>
        </w:rPr>
        <w:t xml:space="preserve">Marihuana affects the human brain, but in fact </w:t>
      </w:r>
      <w:r w:rsidR="00A90544" w:rsidRPr="00EE569B">
        <w:rPr>
          <w:highlight w:val="yellow"/>
          <w:lang w:val="en-US"/>
          <w:rPrChange w:id="3" w:author="Reichart Monika" w:date="2018-11-07T08:21:00Z">
            <w:rPr>
              <w:lang w:val="en-US"/>
            </w:rPr>
          </w:rPrChange>
        </w:rPr>
        <w:t xml:space="preserve">due </w:t>
      </w:r>
      <w:r w:rsidRPr="00EE569B">
        <w:rPr>
          <w:highlight w:val="yellow"/>
          <w:lang w:val="en-US"/>
          <w:rPrChange w:id="4" w:author="Reichart Monika" w:date="2018-11-07T08:21:00Z">
            <w:rPr>
              <w:lang w:val="en-US"/>
            </w:rPr>
          </w:rPrChange>
        </w:rPr>
        <w:t xml:space="preserve">our </w:t>
      </w:r>
      <w:commentRangeStart w:id="5"/>
      <w:r w:rsidRPr="00EE569B">
        <w:rPr>
          <w:highlight w:val="yellow"/>
          <w:lang w:val="en-US"/>
          <w:rPrChange w:id="6" w:author="Reichart Monika" w:date="2018-11-07T08:21:00Z">
            <w:rPr>
              <w:lang w:val="en-US"/>
            </w:rPr>
          </w:rPrChange>
        </w:rPr>
        <w:t>children</w:t>
      </w:r>
      <w:commentRangeEnd w:id="5"/>
      <w:r w:rsidR="00EE569B">
        <w:rPr>
          <w:rStyle w:val="Kommentarzeichen"/>
        </w:rPr>
        <w:commentReference w:id="5"/>
      </w:r>
      <w:r>
        <w:rPr>
          <w:lang w:val="en-US"/>
        </w:rPr>
        <w:t xml:space="preserve">, scientists say </w:t>
      </w:r>
      <w:del w:id="7" w:author="Reichart Monika" w:date="2018-11-07T08:23:00Z">
        <w:r w:rsidDel="00EE569B">
          <w:rPr>
            <w:lang w:val="en-US"/>
          </w:rPr>
          <w:delText xml:space="preserve">Marihuana </w:delText>
        </w:r>
      </w:del>
      <w:ins w:id="8" w:author="Reichart Monika" w:date="2018-11-07T08:23:00Z">
        <w:r w:rsidR="00EE569B">
          <w:rPr>
            <w:lang w:val="en-US"/>
          </w:rPr>
          <w:t xml:space="preserve">marihuana </w:t>
        </w:r>
      </w:ins>
      <w:r>
        <w:rPr>
          <w:lang w:val="en-US"/>
        </w:rPr>
        <w:t xml:space="preserve">or </w:t>
      </w:r>
      <w:del w:id="9" w:author="Reichart Monika" w:date="2018-11-07T08:23:00Z">
        <w:r w:rsidDel="00EE569B">
          <w:rPr>
            <w:lang w:val="en-US"/>
          </w:rPr>
          <w:delText xml:space="preserve">Hashish </w:delText>
        </w:r>
      </w:del>
      <w:ins w:id="10" w:author="Reichart Monika" w:date="2018-11-07T08:23:00Z">
        <w:r w:rsidR="00EE569B">
          <w:rPr>
            <w:lang w:val="en-US"/>
          </w:rPr>
          <w:t xml:space="preserve">hashish </w:t>
        </w:r>
      </w:ins>
      <w:r>
        <w:rPr>
          <w:lang w:val="en-US"/>
        </w:rPr>
        <w:t xml:space="preserve">can </w:t>
      </w:r>
      <w:ins w:id="11" w:author="Reichart Monika" w:date="2018-11-07T08:22:00Z">
        <w:r w:rsidR="00EE569B">
          <w:rPr>
            <w:lang w:val="en-US"/>
          </w:rPr>
          <w:t xml:space="preserve">definitely </w:t>
        </w:r>
      </w:ins>
      <w:r>
        <w:rPr>
          <w:lang w:val="en-US"/>
        </w:rPr>
        <w:t>affect a teenager</w:t>
      </w:r>
      <w:ins w:id="12" w:author="Reichart Monika" w:date="2018-11-07T08:22:00Z">
        <w:r w:rsidR="00EE569B">
          <w:rPr>
            <w:lang w:val="en-US"/>
          </w:rPr>
          <w:t>`s</w:t>
        </w:r>
      </w:ins>
      <w:r>
        <w:rPr>
          <w:lang w:val="en-US"/>
        </w:rPr>
        <w:t xml:space="preserve"> brain</w:t>
      </w:r>
      <w:del w:id="13" w:author="Reichart Monika" w:date="2018-11-07T08:22:00Z">
        <w:r w:rsidR="00EA5D71" w:rsidDel="00EE569B">
          <w:rPr>
            <w:lang w:val="en-US"/>
          </w:rPr>
          <w:delText xml:space="preserve"> </w:delText>
        </w:r>
        <w:r w:rsidR="00A90544" w:rsidDel="00EE569B">
          <w:rPr>
            <w:lang w:val="en-US"/>
          </w:rPr>
          <w:delText>defin</w:delText>
        </w:r>
        <w:r w:rsidR="00E76188" w:rsidDel="00EE569B">
          <w:rPr>
            <w:lang w:val="en-US"/>
          </w:rPr>
          <w:delText>i</w:delText>
        </w:r>
        <w:r w:rsidR="00A90544" w:rsidDel="00EE569B">
          <w:rPr>
            <w:lang w:val="en-US"/>
          </w:rPr>
          <w:delText>t</w:delText>
        </w:r>
        <w:r w:rsidR="00E76188" w:rsidDel="00EE569B">
          <w:rPr>
            <w:lang w:val="en-US"/>
          </w:rPr>
          <w:delText>e</w:delText>
        </w:r>
        <w:r w:rsidR="00A90544" w:rsidDel="00EE569B">
          <w:rPr>
            <w:lang w:val="en-US"/>
          </w:rPr>
          <w:delText>ly</w:delText>
        </w:r>
      </w:del>
      <w:r>
        <w:rPr>
          <w:lang w:val="en-US"/>
        </w:rPr>
        <w:t xml:space="preserve">. </w:t>
      </w:r>
      <w:r w:rsidR="00A90544" w:rsidRPr="00EE569B">
        <w:rPr>
          <w:highlight w:val="yellow"/>
          <w:lang w:val="en-US"/>
          <w:rPrChange w:id="14" w:author="Reichart Monika" w:date="2018-11-07T08:22:00Z">
            <w:rPr>
              <w:lang w:val="en-US"/>
            </w:rPr>
          </w:rPrChange>
        </w:rPr>
        <w:t>M</w:t>
      </w:r>
      <w:r w:rsidRPr="00EE569B">
        <w:rPr>
          <w:highlight w:val="yellow"/>
          <w:lang w:val="en-US"/>
          <w:rPrChange w:id="15" w:author="Reichart Monika" w:date="2018-11-07T08:22:00Z">
            <w:rPr>
              <w:lang w:val="en-US"/>
            </w:rPr>
          </w:rPrChange>
        </w:rPr>
        <w:t xml:space="preserve">ost of the people out </w:t>
      </w:r>
      <w:commentRangeStart w:id="16"/>
      <w:r w:rsidRPr="00EE569B">
        <w:rPr>
          <w:highlight w:val="yellow"/>
          <w:lang w:val="en-US"/>
          <w:rPrChange w:id="17" w:author="Reichart Monika" w:date="2018-11-07T08:22:00Z">
            <w:rPr>
              <w:lang w:val="en-US"/>
            </w:rPr>
          </w:rPrChange>
        </w:rPr>
        <w:t>there</w:t>
      </w:r>
      <w:commentRangeEnd w:id="16"/>
      <w:r w:rsidR="00EE569B">
        <w:rPr>
          <w:rStyle w:val="Kommentarzeichen"/>
        </w:rPr>
        <w:commentReference w:id="16"/>
      </w:r>
      <w:r w:rsidR="00284AAE" w:rsidRPr="00EE569B">
        <w:rPr>
          <w:highlight w:val="yellow"/>
          <w:lang w:val="en-US"/>
          <w:rPrChange w:id="18" w:author="Reichart Monika" w:date="2018-11-07T08:22:00Z">
            <w:rPr>
              <w:lang w:val="en-US"/>
            </w:rPr>
          </w:rPrChange>
        </w:rPr>
        <w:t>,</w:t>
      </w:r>
      <w:r>
        <w:rPr>
          <w:lang w:val="en-US"/>
        </w:rPr>
        <w:t xml:space="preserve"> consume </w:t>
      </w:r>
      <w:del w:id="19" w:author="Reichart Monika" w:date="2018-11-07T08:22:00Z">
        <w:r w:rsidDel="00EE569B">
          <w:rPr>
            <w:lang w:val="en-US"/>
          </w:rPr>
          <w:delText xml:space="preserve">Cannabis </w:delText>
        </w:r>
      </w:del>
      <w:ins w:id="20" w:author="Reichart Monika" w:date="2018-11-07T08:22:00Z">
        <w:r w:rsidR="00EE569B">
          <w:rPr>
            <w:lang w:val="en-US"/>
          </w:rPr>
          <w:t xml:space="preserve">cannabis </w:t>
        </w:r>
      </w:ins>
      <w:r>
        <w:rPr>
          <w:lang w:val="en-US"/>
        </w:rPr>
        <w:t xml:space="preserve">in the form of a </w:t>
      </w:r>
      <w:del w:id="21" w:author="Reichart Monika" w:date="2018-11-07T08:23:00Z">
        <w:r w:rsidDel="00EE569B">
          <w:rPr>
            <w:lang w:val="en-US"/>
          </w:rPr>
          <w:delText xml:space="preserve">Joint </w:delText>
        </w:r>
      </w:del>
      <w:ins w:id="22" w:author="Reichart Monika" w:date="2018-11-07T08:23:00Z">
        <w:r w:rsidR="00EE569B">
          <w:rPr>
            <w:lang w:val="en-US"/>
          </w:rPr>
          <w:t xml:space="preserve">joint </w:t>
        </w:r>
      </w:ins>
      <w:r>
        <w:rPr>
          <w:lang w:val="en-US"/>
        </w:rPr>
        <w:t xml:space="preserve">to relax and to forget </w:t>
      </w:r>
      <w:del w:id="23" w:author="Reichart Monika" w:date="2018-11-07T08:23:00Z">
        <w:r w:rsidDel="00EE569B">
          <w:rPr>
            <w:lang w:val="en-US"/>
          </w:rPr>
          <w:delText xml:space="preserve">the </w:delText>
        </w:r>
      </w:del>
      <w:ins w:id="24" w:author="Reichart Monika" w:date="2018-11-07T08:23:00Z">
        <w:r w:rsidR="00EE569B">
          <w:rPr>
            <w:lang w:val="en-US"/>
          </w:rPr>
          <w:t xml:space="preserve">about </w:t>
        </w:r>
      </w:ins>
      <w:r>
        <w:rPr>
          <w:lang w:val="en-US"/>
        </w:rPr>
        <w:t xml:space="preserve">stress at school, work or at home. </w:t>
      </w:r>
      <w:del w:id="25" w:author="Reichart Monika" w:date="2018-11-07T08:25:00Z">
        <w:r w:rsidDel="00EE569B">
          <w:rPr>
            <w:lang w:val="en-US"/>
          </w:rPr>
          <w:delText xml:space="preserve">But </w:delText>
        </w:r>
      </w:del>
      <w:ins w:id="26" w:author="Reichart Monika" w:date="2018-11-07T08:25:00Z">
        <w:r w:rsidR="00EE569B">
          <w:rPr>
            <w:lang w:val="en-US"/>
          </w:rPr>
          <w:t>However, it is a fact that</w:t>
        </w:r>
        <w:del w:id="27" w:author="Reichart Monika" w:date="2018-11-07T08:25:00Z">
          <w:r w:rsidR="00EE569B" w:rsidDel="00EE569B">
            <w:rPr>
              <w:lang w:val="en-US"/>
            </w:rPr>
            <w:delText xml:space="preserve"> </w:delText>
          </w:r>
        </w:del>
      </w:ins>
      <w:del w:id="28" w:author="Reichart Monika" w:date="2018-11-07T08:25:00Z">
        <w:r w:rsidDel="00EE569B">
          <w:rPr>
            <w:lang w:val="en-US"/>
          </w:rPr>
          <w:delText>in fac</w:delText>
        </w:r>
      </w:del>
      <w:del w:id="29" w:author="Reichart Monika" w:date="2018-11-07T08:26:00Z">
        <w:r w:rsidDel="00EE569B">
          <w:rPr>
            <w:lang w:val="en-US"/>
          </w:rPr>
          <w:delText>t of</w:delText>
        </w:r>
      </w:del>
      <w:r>
        <w:rPr>
          <w:lang w:val="en-US"/>
        </w:rPr>
        <w:t xml:space="preserve"> </w:t>
      </w:r>
      <w:del w:id="30" w:author="Reichart Monika" w:date="2018-11-07T08:26:00Z">
        <w:r w:rsidDel="00EE569B">
          <w:rPr>
            <w:lang w:val="en-US"/>
          </w:rPr>
          <w:delText>psychological</w:delText>
        </w:r>
      </w:del>
      <w:ins w:id="31" w:author="Reichart Monika" w:date="2018-11-07T08:26:00Z">
        <w:r w:rsidR="00EE569B">
          <w:rPr>
            <w:lang w:val="en-US"/>
          </w:rPr>
          <w:t>an</w:t>
        </w:r>
      </w:ins>
      <w:del w:id="32" w:author="Reichart Monika" w:date="2018-11-07T08:26:00Z">
        <w:r w:rsidDel="00EE569B">
          <w:rPr>
            <w:lang w:val="en-US"/>
          </w:rPr>
          <w:delText>ly</w:delText>
        </w:r>
      </w:del>
      <w:r>
        <w:rPr>
          <w:lang w:val="en-US"/>
        </w:rPr>
        <w:t xml:space="preserve"> </w:t>
      </w:r>
      <w:del w:id="33" w:author="Reichart Monika" w:date="2018-11-07T08:26:00Z">
        <w:r w:rsidDel="00EE569B">
          <w:rPr>
            <w:lang w:val="en-US"/>
          </w:rPr>
          <w:delText>Addiction</w:delText>
        </w:r>
      </w:del>
      <w:ins w:id="34" w:author="Reichart Monika" w:date="2018-11-07T08:26:00Z">
        <w:r w:rsidR="00EE569B">
          <w:rPr>
            <w:lang w:val="en-US"/>
          </w:rPr>
          <w:t>addiction to</w:t>
        </w:r>
      </w:ins>
      <w:del w:id="35" w:author="Reichart Monika" w:date="2018-11-07T08:26:00Z">
        <w:r w:rsidDel="00EE569B">
          <w:rPr>
            <w:lang w:val="en-US"/>
          </w:rPr>
          <w:delText>,</w:delText>
        </w:r>
      </w:del>
      <w:r>
        <w:rPr>
          <w:lang w:val="en-US"/>
        </w:rPr>
        <w:t xml:space="preserve"> Marihuana can affect a teenager</w:t>
      </w:r>
      <w:ins w:id="36" w:author="Reichart Monika" w:date="2018-11-07T08:26:00Z">
        <w:r w:rsidR="00EE569B">
          <w:rPr>
            <w:lang w:val="en-US"/>
          </w:rPr>
          <w:t>`s</w:t>
        </w:r>
      </w:ins>
      <w:r>
        <w:rPr>
          <w:lang w:val="en-US"/>
        </w:rPr>
        <w:t xml:space="preserve"> brain more</w:t>
      </w:r>
      <w:ins w:id="37" w:author="Reichart Monika" w:date="2018-11-07T08:26:00Z">
        <w:r w:rsidR="00EE569B">
          <w:rPr>
            <w:lang w:val="en-US"/>
          </w:rPr>
          <w:t xml:space="preserve"> severely</w:t>
        </w:r>
      </w:ins>
      <w:r>
        <w:rPr>
          <w:lang w:val="en-US"/>
        </w:rPr>
        <w:t xml:space="preserve"> than most people know.</w:t>
      </w:r>
    </w:p>
    <w:p w14:paraId="6B3D3216" w14:textId="77777777" w:rsidR="00651FCB" w:rsidRDefault="00651FCB" w:rsidP="00C14DAA">
      <w:pPr>
        <w:rPr>
          <w:lang w:val="en-US"/>
        </w:rPr>
      </w:pPr>
      <w:r>
        <w:rPr>
          <w:lang w:val="en-US"/>
        </w:rPr>
        <w:t xml:space="preserve">Some teens smoke </w:t>
      </w:r>
      <w:del w:id="38" w:author="Reichart Monika" w:date="2018-11-07T08:26:00Z">
        <w:r w:rsidDel="00EE569B">
          <w:rPr>
            <w:lang w:val="en-US"/>
          </w:rPr>
          <w:delText xml:space="preserve">Weed </w:delText>
        </w:r>
      </w:del>
      <w:ins w:id="39" w:author="Reichart Monika" w:date="2018-11-07T08:26:00Z">
        <w:r w:rsidR="00EE569B">
          <w:rPr>
            <w:lang w:val="en-US"/>
          </w:rPr>
          <w:t xml:space="preserve">weed </w:t>
        </w:r>
      </w:ins>
      <w:r>
        <w:rPr>
          <w:lang w:val="en-US"/>
        </w:rPr>
        <w:t xml:space="preserve">to relax, others </w:t>
      </w:r>
      <w:proofErr w:type="gramStart"/>
      <w:r>
        <w:rPr>
          <w:lang w:val="en-US"/>
        </w:rPr>
        <w:t>the be</w:t>
      </w:r>
      <w:proofErr w:type="gramEnd"/>
      <w:r>
        <w:rPr>
          <w:lang w:val="en-US"/>
        </w:rPr>
        <w:t xml:space="preserve"> a part of the group, or to be cool, but seen in </w:t>
      </w:r>
      <w:r w:rsidR="00476A70">
        <w:rPr>
          <w:lang w:val="en-US"/>
        </w:rPr>
        <w:t xml:space="preserve">a </w:t>
      </w:r>
      <w:r>
        <w:rPr>
          <w:lang w:val="en-US"/>
        </w:rPr>
        <w:t xml:space="preserve">long term it could </w:t>
      </w:r>
      <w:r w:rsidR="00A90544">
        <w:rPr>
          <w:lang w:val="en-US"/>
        </w:rPr>
        <w:t xml:space="preserve">change </w:t>
      </w:r>
      <w:r>
        <w:rPr>
          <w:lang w:val="en-US"/>
        </w:rPr>
        <w:t>people</w:t>
      </w:r>
      <w:r w:rsidR="00000533">
        <w:rPr>
          <w:lang w:val="en-US"/>
        </w:rPr>
        <w:t>’s</w:t>
      </w:r>
      <w:r>
        <w:rPr>
          <w:lang w:val="en-US"/>
        </w:rPr>
        <w:t xml:space="preserve"> </w:t>
      </w:r>
      <w:del w:id="40" w:author="Reichart Monika" w:date="2018-11-07T08:27:00Z">
        <w:r w:rsidDel="00EE569B">
          <w:rPr>
            <w:lang w:val="en-US"/>
          </w:rPr>
          <w:delText xml:space="preserve">in normal </w:delText>
        </w:r>
      </w:del>
      <w:r>
        <w:rPr>
          <w:lang w:val="en-US"/>
        </w:rPr>
        <w:t>way of thinking</w:t>
      </w:r>
      <w:r w:rsidR="00476A70">
        <w:rPr>
          <w:lang w:val="en-US"/>
        </w:rPr>
        <w:t xml:space="preserve">. It could </w:t>
      </w:r>
      <w:r w:rsidR="00A90544">
        <w:rPr>
          <w:lang w:val="en-US"/>
        </w:rPr>
        <w:t>reduce</w:t>
      </w:r>
      <w:r w:rsidR="00476A70">
        <w:rPr>
          <w:lang w:val="en-US"/>
        </w:rPr>
        <w:t xml:space="preserve"> the </w:t>
      </w:r>
      <w:proofErr w:type="gramStart"/>
      <w:r w:rsidR="00476A70">
        <w:rPr>
          <w:lang w:val="en-US"/>
        </w:rPr>
        <w:t>short term</w:t>
      </w:r>
      <w:proofErr w:type="gramEnd"/>
      <w:r w:rsidR="00476A70">
        <w:rPr>
          <w:lang w:val="en-US"/>
        </w:rPr>
        <w:t xml:space="preserve"> memory and </w:t>
      </w:r>
      <w:del w:id="41" w:author="Reichart Monika" w:date="2018-11-07T08:27:00Z">
        <w:r w:rsidR="00476A70" w:rsidDel="00EE569B">
          <w:rPr>
            <w:lang w:val="en-US"/>
          </w:rPr>
          <w:delText>the</w:delText>
        </w:r>
      </w:del>
      <w:r w:rsidR="00476A70">
        <w:rPr>
          <w:lang w:val="en-US"/>
        </w:rPr>
        <w:t xml:space="preserve"> reaction time</w:t>
      </w:r>
      <w:ins w:id="42" w:author="Reichart Monika" w:date="2018-11-07T08:27:00Z">
        <w:r w:rsidR="00EE569B">
          <w:rPr>
            <w:lang w:val="en-US"/>
          </w:rPr>
          <w:t>s</w:t>
        </w:r>
      </w:ins>
      <w:r w:rsidR="00476A70">
        <w:rPr>
          <w:lang w:val="en-US"/>
        </w:rPr>
        <w:t xml:space="preserve">. It can also </w:t>
      </w:r>
      <w:commentRangeStart w:id="43"/>
      <w:r w:rsidR="00476A70">
        <w:rPr>
          <w:lang w:val="en-US"/>
        </w:rPr>
        <w:t>distort</w:t>
      </w:r>
      <w:commentRangeEnd w:id="43"/>
      <w:r w:rsidR="00EE569B">
        <w:rPr>
          <w:rStyle w:val="Kommentarzeichen"/>
        </w:rPr>
        <w:commentReference w:id="43"/>
      </w:r>
      <w:r w:rsidR="00476A70">
        <w:rPr>
          <w:lang w:val="en-US"/>
        </w:rPr>
        <w:t xml:space="preserve"> </w:t>
      </w:r>
      <w:del w:id="44" w:author="Monika Reichart" w:date="2018-11-07T08:28:00Z">
        <w:r w:rsidR="00476A70" w:rsidDel="00EE569B">
          <w:rPr>
            <w:lang w:val="en-US"/>
          </w:rPr>
          <w:delText xml:space="preserve">the </w:delText>
        </w:r>
      </w:del>
      <w:r w:rsidR="00476A70">
        <w:rPr>
          <w:lang w:val="en-US"/>
        </w:rPr>
        <w:t>human senses. Some people say</w:t>
      </w:r>
      <w:del w:id="45" w:author="Monika Reichart" w:date="2018-11-07T08:28:00Z">
        <w:r w:rsidR="00476A70" w:rsidDel="00EE569B">
          <w:rPr>
            <w:lang w:val="en-US"/>
          </w:rPr>
          <w:delText>,</w:delText>
        </w:r>
      </w:del>
      <w:r w:rsidR="00476A70">
        <w:rPr>
          <w:lang w:val="en-US"/>
        </w:rPr>
        <w:t xml:space="preserve"> they feel anxious and </w:t>
      </w:r>
      <w:r w:rsidR="007463F5">
        <w:rPr>
          <w:lang w:val="en-US"/>
        </w:rPr>
        <w:t>paranoid</w:t>
      </w:r>
      <w:r w:rsidR="00A90544">
        <w:rPr>
          <w:lang w:val="en-US"/>
        </w:rPr>
        <w:t xml:space="preserve"> after they have smoked a joint</w:t>
      </w:r>
      <w:r w:rsidR="007463F5">
        <w:rPr>
          <w:lang w:val="en-US"/>
        </w:rPr>
        <w:t>.</w:t>
      </w:r>
      <w:r w:rsidR="00B03B03">
        <w:rPr>
          <w:lang w:val="en-US"/>
        </w:rPr>
        <w:t xml:space="preserve"> A</w:t>
      </w:r>
      <w:r w:rsidR="00A90544">
        <w:rPr>
          <w:lang w:val="en-US"/>
        </w:rPr>
        <w:t>nd a</w:t>
      </w:r>
      <w:r w:rsidR="00B03B03">
        <w:rPr>
          <w:lang w:val="en-US"/>
        </w:rPr>
        <w:t xml:space="preserve">fter the flash stops, </w:t>
      </w:r>
      <w:r w:rsidR="00A90544">
        <w:rPr>
          <w:lang w:val="en-US"/>
        </w:rPr>
        <w:t>many</w:t>
      </w:r>
      <w:r w:rsidR="00B03B03">
        <w:rPr>
          <w:lang w:val="en-US"/>
        </w:rPr>
        <w:t xml:space="preserve"> students have problems with learning or sleeping.</w:t>
      </w:r>
    </w:p>
    <w:p w14:paraId="25B75527" w14:textId="77777777" w:rsidR="00035C4B" w:rsidRDefault="00035C4B" w:rsidP="00C14DAA">
      <w:pPr>
        <w:rPr>
          <w:lang w:val="en-US"/>
        </w:rPr>
      </w:pPr>
      <w:r>
        <w:rPr>
          <w:lang w:val="en-US"/>
        </w:rPr>
        <w:t xml:space="preserve">How does </w:t>
      </w:r>
      <w:del w:id="46" w:author="Monika Reichart" w:date="2018-11-07T08:28:00Z">
        <w:r w:rsidDel="00EE569B">
          <w:rPr>
            <w:lang w:val="en-US"/>
          </w:rPr>
          <w:delText xml:space="preserve">it </w:delText>
        </w:r>
      </w:del>
      <w:ins w:id="47" w:author="Monika Reichart" w:date="2018-11-07T08:28:00Z">
        <w:r w:rsidR="00EE569B">
          <w:rPr>
            <w:lang w:val="en-US"/>
          </w:rPr>
          <w:t xml:space="preserve">cannabis consumption </w:t>
        </w:r>
      </w:ins>
      <w:r>
        <w:rPr>
          <w:lang w:val="en-US"/>
        </w:rPr>
        <w:t xml:space="preserve">affect your brain if you use it for a long time? That is not clear because there </w:t>
      </w:r>
      <w:del w:id="48" w:author="Monika Reichart" w:date="2018-11-07T08:28:00Z">
        <w:r w:rsidDel="00EE569B">
          <w:rPr>
            <w:lang w:val="en-US"/>
          </w:rPr>
          <w:delText xml:space="preserve">are </w:delText>
        </w:r>
      </w:del>
      <w:ins w:id="49" w:author="Monika Reichart" w:date="2018-11-07T08:28:00Z">
        <w:r w:rsidR="00EE569B">
          <w:rPr>
            <w:lang w:val="en-US"/>
          </w:rPr>
          <w:t xml:space="preserve">is </w:t>
        </w:r>
      </w:ins>
      <w:r>
        <w:rPr>
          <w:lang w:val="en-US"/>
        </w:rPr>
        <w:t xml:space="preserve">simply not </w:t>
      </w:r>
      <w:r w:rsidR="00EA5D71">
        <w:rPr>
          <w:lang w:val="en-US"/>
        </w:rPr>
        <w:t>enough</w:t>
      </w:r>
      <w:r>
        <w:rPr>
          <w:lang w:val="en-US"/>
        </w:rPr>
        <w:t xml:space="preserve"> research</w:t>
      </w:r>
      <w:del w:id="50" w:author="Monika Reichart" w:date="2018-11-07T08:29:00Z">
        <w:r w:rsidDel="00EE569B">
          <w:rPr>
            <w:lang w:val="en-US"/>
          </w:rPr>
          <w:delText>es</w:delText>
        </w:r>
      </w:del>
      <w:r>
        <w:rPr>
          <w:lang w:val="en-US"/>
        </w:rPr>
        <w:t xml:space="preserve"> yet. It may raise some people</w:t>
      </w:r>
      <w:ins w:id="51" w:author="Monika Reichart" w:date="2018-11-07T08:29:00Z">
        <w:r w:rsidR="00EE569B">
          <w:rPr>
            <w:lang w:val="en-US"/>
          </w:rPr>
          <w:t>`</w:t>
        </w:r>
      </w:ins>
      <w:r>
        <w:rPr>
          <w:lang w:val="en-US"/>
        </w:rPr>
        <w:t>s risk for drinking problems, tobacco addiction and more. The chance of getting better health condition is getting worse.</w:t>
      </w:r>
    </w:p>
    <w:p w14:paraId="054A8706" w14:textId="77777777" w:rsidR="00035C4B" w:rsidRPr="00903BEE" w:rsidRDefault="00035C4B" w:rsidP="00C14DAA">
      <w:pPr>
        <w:rPr>
          <w:lang w:val="en-US"/>
        </w:rPr>
      </w:pPr>
      <w:r>
        <w:rPr>
          <w:lang w:val="en-US"/>
        </w:rPr>
        <w:t>Overall, pot related problems</w:t>
      </w:r>
      <w:r w:rsidR="002F7796">
        <w:rPr>
          <w:lang w:val="en-US"/>
        </w:rPr>
        <w:t xml:space="preserve"> can be more serious, if you start using the drug heavily in your teens. </w:t>
      </w:r>
      <w:r w:rsidR="00EA5D71">
        <w:rPr>
          <w:lang w:val="en-US"/>
        </w:rPr>
        <w:t xml:space="preserve">Experts confirm daily </w:t>
      </w:r>
      <w:r w:rsidR="002F7796">
        <w:rPr>
          <w:lang w:val="en-US"/>
        </w:rPr>
        <w:t xml:space="preserve">smoking </w:t>
      </w:r>
      <w:r w:rsidR="00EA5D71">
        <w:rPr>
          <w:lang w:val="en-US"/>
        </w:rPr>
        <w:t>of drugs like Marihuana or Hashish</w:t>
      </w:r>
      <w:r w:rsidR="002F7796">
        <w:rPr>
          <w:lang w:val="en-US"/>
        </w:rPr>
        <w:t xml:space="preserve">, </w:t>
      </w:r>
      <w:del w:id="52" w:author="Monika Reichart" w:date="2018-11-07T08:29:00Z">
        <w:r w:rsidR="002F7796" w:rsidDel="00EE569B">
          <w:rPr>
            <w:lang w:val="en-US"/>
          </w:rPr>
          <w:delText xml:space="preserve">make </w:delText>
        </w:r>
      </w:del>
      <w:ins w:id="53" w:author="Monika Reichart" w:date="2018-11-07T08:29:00Z">
        <w:r w:rsidR="00EE569B">
          <w:rPr>
            <w:lang w:val="en-US"/>
          </w:rPr>
          <w:t xml:space="preserve">may </w:t>
        </w:r>
      </w:ins>
      <w:r w:rsidR="002F7796">
        <w:rPr>
          <w:lang w:val="en-US"/>
        </w:rPr>
        <w:t xml:space="preserve">even </w:t>
      </w:r>
      <w:r w:rsidR="00EA5D71">
        <w:rPr>
          <w:lang w:val="en-US"/>
        </w:rPr>
        <w:t xml:space="preserve">restrict </w:t>
      </w:r>
      <w:r w:rsidR="002F7796">
        <w:rPr>
          <w:lang w:val="en-US"/>
        </w:rPr>
        <w:t>your intellectual level</w:t>
      </w:r>
      <w:ins w:id="54" w:author="Monika Reichart" w:date="2018-11-07T08:29:00Z">
        <w:r w:rsidR="00EE569B">
          <w:rPr>
            <w:lang w:val="en-US"/>
          </w:rPr>
          <w:t xml:space="preserve"> – not </w:t>
        </w:r>
        <w:proofErr w:type="spellStart"/>
        <w:r w:rsidR="00EE569B">
          <w:rPr>
            <w:lang w:val="en-US"/>
          </w:rPr>
          <w:t>unlikeregular</w:t>
        </w:r>
        <w:proofErr w:type="spellEnd"/>
        <w:r w:rsidR="00EE569B">
          <w:rPr>
            <w:lang w:val="en-US"/>
          </w:rPr>
          <w:t xml:space="preserve"> alcohol intake.</w:t>
        </w:r>
      </w:ins>
      <w:del w:id="55" w:author="Monika Reichart" w:date="2018-11-07T08:29:00Z">
        <w:r w:rsidR="002F7796" w:rsidDel="00EE569B">
          <w:rPr>
            <w:lang w:val="en-US"/>
          </w:rPr>
          <w:delText>.</w:delText>
        </w:r>
      </w:del>
    </w:p>
    <w:p w14:paraId="172A9A18" w14:textId="77777777" w:rsidR="00016908" w:rsidRDefault="00E76188" w:rsidP="00CE080C">
      <w:pPr>
        <w:jc w:val="center"/>
        <w:rPr>
          <w:lang w:val="en-US"/>
        </w:rPr>
      </w:pPr>
      <w:r w:rsidRPr="00EE569B">
        <w:rPr>
          <w:noProof/>
          <w:highlight w:val="yellow"/>
          <w:lang w:eastAsia="de-AT"/>
          <w:rPrChange w:id="56" w:author="Monika Reichart" w:date="2018-11-07T08:30:00Z">
            <w:rPr>
              <w:noProof/>
              <w:lang w:eastAsia="de-AT"/>
            </w:rPr>
          </w:rPrChange>
        </w:rPr>
        <w:drawing>
          <wp:inline distT="0" distB="0" distL="0" distR="0" wp14:anchorId="49A57D22" wp14:editId="6CBE4D40">
            <wp:extent cx="4605867" cy="2446866"/>
            <wp:effectExtent l="0" t="0" r="4445" b="1079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6644F0" w14:textId="77777777" w:rsidR="006D27FB" w:rsidRDefault="00CE080C" w:rsidP="00CE080C">
      <w:pPr>
        <w:rPr>
          <w:ins w:id="57" w:author="Monika Reichart" w:date="2018-11-07T08:33:00Z"/>
          <w:lang w:val="en-US"/>
        </w:rPr>
      </w:pPr>
      <w:del w:id="58" w:author="Monika Reichart" w:date="2018-11-07T08:31:00Z">
        <w:r w:rsidDel="00EE569B">
          <w:rPr>
            <w:lang w:val="en-US"/>
          </w:rPr>
          <w:delText xml:space="preserve">Very </w:delText>
        </w:r>
      </w:del>
      <w:ins w:id="59" w:author="Monika Reichart" w:date="2018-11-07T08:31:00Z">
        <w:r w:rsidR="00EE569B">
          <w:rPr>
            <w:lang w:val="en-US"/>
          </w:rPr>
          <w:t xml:space="preserve">It is very </w:t>
        </w:r>
      </w:ins>
      <w:r>
        <w:rPr>
          <w:lang w:val="en-US"/>
        </w:rPr>
        <w:t>d</w:t>
      </w:r>
      <w:r w:rsidRPr="00CE080C">
        <w:rPr>
          <w:lang w:val="en-US"/>
        </w:rPr>
        <w:t>isconcerting</w:t>
      </w:r>
      <w:r>
        <w:rPr>
          <w:lang w:val="en-US"/>
        </w:rPr>
        <w:t xml:space="preserve"> </w:t>
      </w:r>
      <w:del w:id="60" w:author="Monika Reichart" w:date="2018-11-07T08:31:00Z">
        <w:r w:rsidDel="00EE569B">
          <w:rPr>
            <w:lang w:val="en-US"/>
          </w:rPr>
          <w:delText xml:space="preserve">is, </w:delText>
        </w:r>
      </w:del>
      <w:r>
        <w:rPr>
          <w:lang w:val="en-US"/>
        </w:rPr>
        <w:t xml:space="preserve">that </w:t>
      </w:r>
      <w:r w:rsidR="00513A23">
        <w:rPr>
          <w:lang w:val="en-US"/>
        </w:rPr>
        <w:t>nearly 3 million</w:t>
      </w:r>
      <w:r>
        <w:rPr>
          <w:lang w:val="en-US"/>
        </w:rPr>
        <w:t xml:space="preserve"> Austrian</w:t>
      </w:r>
      <w:r w:rsidR="00513A23">
        <w:rPr>
          <w:lang w:val="en-US"/>
        </w:rPr>
        <w:t>s</w:t>
      </w:r>
      <w:r>
        <w:rPr>
          <w:lang w:val="en-US"/>
        </w:rPr>
        <w:t xml:space="preserve"> have tried </w:t>
      </w:r>
      <w:ins w:id="61" w:author="Monika Reichart" w:date="2018-11-07T08:31:00Z">
        <w:r w:rsidR="0067128A">
          <w:rPr>
            <w:lang w:val="en-US"/>
          </w:rPr>
          <w:t xml:space="preserve">cannabis </w:t>
        </w:r>
      </w:ins>
      <w:r>
        <w:rPr>
          <w:lang w:val="en-US"/>
        </w:rPr>
        <w:t xml:space="preserve">at least once </w:t>
      </w:r>
      <w:del w:id="62" w:author="Monika Reichart" w:date="2018-11-07T08:31:00Z">
        <w:r w:rsidDel="0067128A">
          <w:rPr>
            <w:lang w:val="en-US"/>
          </w:rPr>
          <w:delText>Cannabis</w:delText>
        </w:r>
        <w:r w:rsidR="006D27FB" w:rsidDel="0067128A">
          <w:rPr>
            <w:lang w:val="en-US"/>
          </w:rPr>
          <w:delText xml:space="preserve"> </w:delText>
        </w:r>
      </w:del>
      <w:r w:rsidR="006D27FB">
        <w:rPr>
          <w:lang w:val="en-US"/>
        </w:rPr>
        <w:t>and of the 33 percent, 1.2 million people were under 18.</w:t>
      </w:r>
      <w:r w:rsidR="004C6BC6">
        <w:rPr>
          <w:lang w:val="en-US"/>
        </w:rPr>
        <w:t xml:space="preserve"> The problem is that </w:t>
      </w:r>
      <w:del w:id="63" w:author="Monika Reichart" w:date="2018-11-07T08:31:00Z">
        <w:r w:rsidR="004C6BC6" w:rsidDel="0067128A">
          <w:rPr>
            <w:lang w:val="en-US"/>
          </w:rPr>
          <w:delText xml:space="preserve">Marihuana </w:delText>
        </w:r>
      </w:del>
      <w:ins w:id="64" w:author="Monika Reichart" w:date="2018-11-07T08:31:00Z">
        <w:r w:rsidR="0067128A">
          <w:rPr>
            <w:lang w:val="en-US"/>
          </w:rPr>
          <w:t>m</w:t>
        </w:r>
        <w:r w:rsidR="0067128A">
          <w:rPr>
            <w:lang w:val="en-US"/>
          </w:rPr>
          <w:t xml:space="preserve">arihuana </w:t>
        </w:r>
      </w:ins>
      <w:r w:rsidR="00B30594">
        <w:rPr>
          <w:lang w:val="en-US"/>
        </w:rPr>
        <w:t>is getting more popular and more and more students try once and do not come away anymore.</w:t>
      </w:r>
      <w:r w:rsidR="0044022E">
        <w:rPr>
          <w:lang w:val="en-US"/>
        </w:rPr>
        <w:t xml:space="preserve"> </w:t>
      </w:r>
      <w:r w:rsidR="004C6BC6">
        <w:rPr>
          <w:lang w:val="en-US"/>
        </w:rPr>
        <w:t xml:space="preserve"> </w:t>
      </w:r>
      <w:ins w:id="65" w:author="Monika Reichart" w:date="2018-11-07T08:31:00Z">
        <w:r w:rsidR="0067128A">
          <w:rPr>
            <w:lang w:val="en-US"/>
          </w:rPr>
          <w:t xml:space="preserve">Another serious concern is the high THC-content </w:t>
        </w:r>
      </w:ins>
      <w:ins w:id="66" w:author="Monika Reichart" w:date="2018-11-07T08:32:00Z">
        <w:r w:rsidR="0067128A">
          <w:rPr>
            <w:lang w:val="en-US"/>
          </w:rPr>
          <w:t xml:space="preserve">of the cannabis on the market today </w:t>
        </w:r>
      </w:ins>
      <w:ins w:id="67" w:author="Monika Reichart" w:date="2018-11-07T08:31:00Z">
        <w:r w:rsidR="0067128A">
          <w:rPr>
            <w:lang w:val="en-US"/>
          </w:rPr>
          <w:t xml:space="preserve">and its </w:t>
        </w:r>
      </w:ins>
      <w:ins w:id="68" w:author="Monika Reichart" w:date="2018-11-07T08:32:00Z">
        <w:r w:rsidR="0067128A">
          <w:rPr>
            <w:lang w:val="en-US"/>
          </w:rPr>
          <w:t>e</w:t>
        </w:r>
      </w:ins>
      <w:ins w:id="69" w:author="Monika Reichart" w:date="2018-11-07T08:31:00Z">
        <w:r w:rsidR="0067128A">
          <w:rPr>
            <w:lang w:val="en-US"/>
          </w:rPr>
          <w:t>ffect on the adolescent brain</w:t>
        </w:r>
      </w:ins>
      <w:ins w:id="70" w:author="Monika Reichart" w:date="2018-11-07T08:32:00Z">
        <w:r w:rsidR="0067128A">
          <w:rPr>
            <w:lang w:val="en-US"/>
          </w:rPr>
          <w:t xml:space="preserve">: </w:t>
        </w:r>
      </w:ins>
      <w:ins w:id="71" w:author="Monika Reichart" w:date="2018-11-07T08:33:00Z">
        <w:r w:rsidR="0067128A">
          <w:rPr>
            <w:lang w:val="en-US"/>
          </w:rPr>
          <w:t>…………………….</w:t>
        </w:r>
      </w:ins>
    </w:p>
    <w:p w14:paraId="666F8A32" w14:textId="77777777" w:rsidR="0067128A" w:rsidRDefault="0067128A" w:rsidP="00CE080C">
      <w:pPr>
        <w:rPr>
          <w:ins w:id="72" w:author="Monika Reichart" w:date="2018-11-07T08:33:00Z"/>
          <w:lang w:val="en-US"/>
        </w:rPr>
      </w:pPr>
    </w:p>
    <w:p w14:paraId="6015864A" w14:textId="77777777" w:rsidR="0067128A" w:rsidRDefault="0067128A" w:rsidP="00CE080C">
      <w:pPr>
        <w:rPr>
          <w:ins w:id="73" w:author="Monika Reichart" w:date="2018-11-07T08:33:00Z"/>
          <w:lang w:val="en-US"/>
        </w:rPr>
      </w:pPr>
      <w:ins w:id="74" w:author="Monika Reichart" w:date="2018-11-07T08:33:00Z">
        <w:r>
          <w:rPr>
            <w:lang w:val="en-US"/>
          </w:rPr>
          <w:t xml:space="preserve">What is the source of your data? </w:t>
        </w:r>
      </w:ins>
    </w:p>
    <w:p w14:paraId="34CDB4D4" w14:textId="77777777" w:rsidR="0067128A" w:rsidRDefault="0067128A" w:rsidP="00CE080C">
      <w:pPr>
        <w:rPr>
          <w:ins w:id="75" w:author="Monika Reichart" w:date="2018-11-07T08:33:00Z"/>
          <w:lang w:val="en-US"/>
        </w:rPr>
      </w:pPr>
    </w:p>
    <w:p w14:paraId="529EEABA" w14:textId="77777777" w:rsidR="0067128A" w:rsidRPr="00903BEE" w:rsidRDefault="0067128A" w:rsidP="00CE080C">
      <w:pPr>
        <w:rPr>
          <w:lang w:val="en-US"/>
        </w:rPr>
      </w:pPr>
      <w:bookmarkStart w:id="76" w:name="_GoBack"/>
      <w:bookmarkEnd w:id="76"/>
    </w:p>
    <w:sectPr w:rsidR="0067128A" w:rsidRPr="00903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Reichart Monika" w:date="2018-11-07T08:21:00Z" w:initials="MR">
    <w:p w14:paraId="5BA69087" w14:textId="77777777" w:rsidR="00EE569B" w:rsidRPr="00EE569B" w:rsidRDefault="00EE569B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E569B">
        <w:rPr>
          <w:lang w:val="en-GB"/>
        </w:rPr>
        <w:t>This does not make sense at all.</w:t>
      </w:r>
    </w:p>
  </w:comment>
  <w:comment w:id="16" w:author="Reichart Monika" w:date="2018-11-07T08:22:00Z" w:initials="MR">
    <w:p w14:paraId="200363AF" w14:textId="77777777" w:rsidR="00EE569B" w:rsidRPr="00EE569B" w:rsidRDefault="00EE569B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E569B">
        <w:rPr>
          <w:lang w:val="en-GB"/>
        </w:rPr>
        <w:t>You need evidence – you cannot just assume this as a fact.</w:t>
      </w:r>
    </w:p>
  </w:comment>
  <w:comment w:id="43" w:author="Reichart Monika [2]" w:date="2018-11-07T08:27:00Z" w:initials="MR">
    <w:p w14:paraId="3D1405D8" w14:textId="77777777" w:rsidR="00EE569B" w:rsidRPr="00EE569B" w:rsidRDefault="00EE569B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E569B">
        <w:rPr>
          <w:lang w:val="en-GB"/>
        </w:rPr>
        <w:t xml:space="preserve">This word does not make sense here.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A69087" w15:done="0"/>
  <w15:commentEx w15:paraId="200363AF" w15:done="0"/>
  <w15:commentEx w15:paraId="3D1405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ichart Monika">
    <w15:presenceInfo w15:providerId="AD" w15:userId="S-1-5-21-2506018869-2225831039-1928185442-5499"/>
  </w15:person>
  <w15:person w15:author="Reichart Monika [2]">
    <w15:presenceInfo w15:providerId="AD" w15:userId="S-1-5-21-2506018869-2225831039-1928185442-5499"/>
  </w15:person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EE"/>
    <w:rsid w:val="00000533"/>
    <w:rsid w:val="00016908"/>
    <w:rsid w:val="00035C4B"/>
    <w:rsid w:val="00255441"/>
    <w:rsid w:val="00282648"/>
    <w:rsid w:val="00284AAE"/>
    <w:rsid w:val="002C0C5D"/>
    <w:rsid w:val="002F7796"/>
    <w:rsid w:val="0033500D"/>
    <w:rsid w:val="0044022E"/>
    <w:rsid w:val="00476A70"/>
    <w:rsid w:val="004C6BC6"/>
    <w:rsid w:val="004E4377"/>
    <w:rsid w:val="00513A23"/>
    <w:rsid w:val="00651FCB"/>
    <w:rsid w:val="0067128A"/>
    <w:rsid w:val="006D27FB"/>
    <w:rsid w:val="007463F5"/>
    <w:rsid w:val="0079236E"/>
    <w:rsid w:val="00835DC2"/>
    <w:rsid w:val="008D1AC2"/>
    <w:rsid w:val="00903BEE"/>
    <w:rsid w:val="00A90544"/>
    <w:rsid w:val="00B03B03"/>
    <w:rsid w:val="00B30594"/>
    <w:rsid w:val="00C14DAA"/>
    <w:rsid w:val="00CE080C"/>
    <w:rsid w:val="00E76188"/>
    <w:rsid w:val="00EA5D71"/>
    <w:rsid w:val="00EE569B"/>
    <w:rsid w:val="00F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7FFE"/>
  <w15:chartTrackingRefBased/>
  <w15:docId w15:val="{F6286AE7-F9DB-4F0A-B818-816660A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03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3BEE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69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56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56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56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56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56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Cannabis consumption in Austrians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The Addiction of the Austrian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0D1-4AA5-A1F5-1A8DA7A176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0D1-4AA5-A1F5-1A8DA7A176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0D1-4AA5-A1F5-1A8DA7A176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0D1-4AA5-A1F5-1A8DA7A1762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Tabelle1!$A$2:$A$5</c:f>
              <c:strCache>
                <c:ptCount val="4"/>
                <c:pt idx="0">
                  <c:v>daily</c:v>
                </c:pt>
                <c:pt idx="1">
                  <c:v>last month</c:v>
                </c:pt>
                <c:pt idx="2">
                  <c:v>have ever ????? consumed</c:v>
                </c:pt>
                <c:pt idx="3">
                  <c:v>never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0.5</c:v>
                </c:pt>
                <c:pt idx="1">
                  <c:v>2</c:v>
                </c:pt>
                <c:pt idx="2">
                  <c:v>33</c:v>
                </c:pt>
                <c:pt idx="3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AD8-4BED-B947-504E2616ED3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448018</Template>
  <TotalTime>0</TotalTime>
  <Pages>2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Edlinger</dc:creator>
  <cp:keywords/>
  <dc:description/>
  <cp:lastModifiedBy>Monika Reichart</cp:lastModifiedBy>
  <cp:revision>2</cp:revision>
  <dcterms:created xsi:type="dcterms:W3CDTF">2018-11-07T07:33:00Z</dcterms:created>
  <dcterms:modified xsi:type="dcterms:W3CDTF">2018-11-07T07:33:00Z</dcterms:modified>
</cp:coreProperties>
</file>