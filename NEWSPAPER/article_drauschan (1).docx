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CC471" w14:textId="77777777" w:rsidR="00ED0115" w:rsidRDefault="00181168" w:rsidP="009A434E">
      <w:pPr>
        <w:pStyle w:val="Titel"/>
        <w:rPr>
          <w:rFonts w:ascii="Lucida Bright" w:hAnsi="Lucida Bright"/>
          <w:b/>
          <w:sz w:val="40"/>
          <w:szCs w:val="40"/>
          <w:lang w:val="en-US"/>
        </w:rPr>
      </w:pPr>
      <w:r w:rsidRPr="009A434E">
        <w:rPr>
          <w:rFonts w:ascii="Lucida Bright" w:hAnsi="Lucida Bright"/>
          <w:b/>
          <w:sz w:val="40"/>
          <w:szCs w:val="40"/>
          <w:lang w:val="en-US"/>
        </w:rPr>
        <w:t xml:space="preserve">The </w:t>
      </w:r>
      <w:r w:rsidR="004972EE">
        <w:rPr>
          <w:rFonts w:ascii="Lucida Bright" w:hAnsi="Lucida Bright"/>
          <w:b/>
          <w:sz w:val="40"/>
          <w:szCs w:val="40"/>
          <w:lang w:val="en-US"/>
        </w:rPr>
        <w:t>(dis-)advantages</w:t>
      </w:r>
      <w:r w:rsidRPr="009A434E">
        <w:rPr>
          <w:rFonts w:ascii="Lucida Bright" w:hAnsi="Lucida Bright"/>
          <w:b/>
          <w:sz w:val="40"/>
          <w:szCs w:val="40"/>
          <w:lang w:val="en-US"/>
        </w:rPr>
        <w:t xml:space="preserve"> of e-Shops</w:t>
      </w:r>
    </w:p>
    <w:p w14:paraId="4438DAB9" w14:textId="77777777" w:rsidR="009A434E" w:rsidRPr="009A434E" w:rsidRDefault="009A434E" w:rsidP="009A434E">
      <w:pPr>
        <w:rPr>
          <w:i/>
          <w:sz w:val="16"/>
          <w:szCs w:val="16"/>
          <w:lang w:val="en-US"/>
        </w:rPr>
      </w:pPr>
      <w:r w:rsidRPr="009A434E">
        <w:rPr>
          <w:i/>
          <w:sz w:val="16"/>
          <w:szCs w:val="16"/>
          <w:lang w:val="en-US"/>
        </w:rPr>
        <w:t xml:space="preserve">By DORIAN RAUSCHAN             NOV. </w:t>
      </w:r>
      <w:r w:rsidR="0034262D">
        <w:rPr>
          <w:i/>
          <w:sz w:val="16"/>
          <w:szCs w:val="16"/>
          <w:lang w:val="en-US"/>
        </w:rPr>
        <w:t>0</w:t>
      </w:r>
      <w:r w:rsidRPr="009A434E">
        <w:rPr>
          <w:i/>
          <w:sz w:val="16"/>
          <w:szCs w:val="16"/>
          <w:lang w:val="en-US"/>
        </w:rPr>
        <w:t>5, 2018</w:t>
      </w:r>
    </w:p>
    <w:p w14:paraId="542BD1D9" w14:textId="77777777" w:rsidR="00181168" w:rsidRDefault="00181168" w:rsidP="00181168">
      <w:pPr>
        <w:rPr>
          <w:lang w:val="en-US"/>
        </w:rPr>
      </w:pPr>
    </w:p>
    <w:p w14:paraId="301E5CE8" w14:textId="77777777" w:rsidR="009A434E" w:rsidRDefault="009A434E" w:rsidP="00181168">
      <w:pPr>
        <w:rPr>
          <w:lang w:val="en-US"/>
        </w:rPr>
      </w:pPr>
    </w:p>
    <w:p w14:paraId="17DEF96A" w14:textId="77777777" w:rsidR="00181168" w:rsidRDefault="00181168" w:rsidP="00181168">
      <w:pPr>
        <w:rPr>
          <w:lang w:val="en-US"/>
        </w:rPr>
      </w:pPr>
      <w:r>
        <w:rPr>
          <w:lang w:val="en-US"/>
        </w:rPr>
        <w:t xml:space="preserve">Online shops are getting more </w:t>
      </w:r>
      <w:r w:rsidR="005F3220">
        <w:rPr>
          <w:lang w:val="en-US"/>
        </w:rPr>
        <w:t xml:space="preserve">and more popular </w:t>
      </w:r>
      <w:del w:id="0" w:author="Monika Reichart" w:date="2018-11-21T07:20:00Z">
        <w:r w:rsidR="005F3220" w:rsidDel="00101812">
          <w:rPr>
            <w:lang w:val="en-US"/>
          </w:rPr>
          <w:delText>by</w:delText>
        </w:r>
        <w:r w:rsidDel="00101812">
          <w:rPr>
            <w:lang w:val="en-US"/>
          </w:rPr>
          <w:delText xml:space="preserve"> time</w:delText>
        </w:r>
      </w:del>
      <w:ins w:id="1" w:author="Monika Reichart" w:date="2018-11-21T07:20:00Z">
        <w:r w:rsidR="00101812">
          <w:rPr>
            <w:lang w:val="en-US"/>
          </w:rPr>
          <w:t>these days</w:t>
        </w:r>
      </w:ins>
      <w:r w:rsidR="009A434E">
        <w:rPr>
          <w:lang w:val="en-US"/>
        </w:rPr>
        <w:t xml:space="preserve"> and from food to clothes</w:t>
      </w:r>
      <w:r w:rsidR="005F3220">
        <w:rPr>
          <w:lang w:val="en-US"/>
        </w:rPr>
        <w:t xml:space="preserve"> they nearly offer everything</w:t>
      </w:r>
      <w:r>
        <w:rPr>
          <w:lang w:val="en-US"/>
        </w:rPr>
        <w:t xml:space="preserve">. You can easily order </w:t>
      </w:r>
      <w:del w:id="2" w:author="Monika Reichart" w:date="2018-11-21T07:20:00Z">
        <w:r w:rsidDel="00101812">
          <w:rPr>
            <w:lang w:val="en-US"/>
          </w:rPr>
          <w:delText xml:space="preserve">at </w:delText>
        </w:r>
      </w:del>
      <w:ins w:id="3" w:author="Monika Reichart" w:date="2018-11-21T07:20:00Z">
        <w:r w:rsidR="00101812">
          <w:rPr>
            <w:lang w:val="en-US"/>
          </w:rPr>
          <w:t xml:space="preserve">from the comfort of your  </w:t>
        </w:r>
      </w:ins>
      <w:r>
        <w:rPr>
          <w:lang w:val="en-US"/>
        </w:rPr>
        <w:t>home and don’t have carry your purchases. This is why many people nowadays prefer e-</w:t>
      </w:r>
      <w:del w:id="4" w:author="Monika Reichart" w:date="2018-11-21T07:20:00Z">
        <w:r w:rsidDel="00101812">
          <w:rPr>
            <w:lang w:val="en-US"/>
          </w:rPr>
          <w:delText xml:space="preserve">Shopping </w:delText>
        </w:r>
      </w:del>
      <w:ins w:id="5" w:author="Monika Reichart" w:date="2018-11-21T07:20:00Z">
        <w:r w:rsidR="00101812">
          <w:rPr>
            <w:lang w:val="en-US"/>
          </w:rPr>
          <w:t xml:space="preserve">shopping </w:t>
        </w:r>
      </w:ins>
      <w:r>
        <w:rPr>
          <w:lang w:val="en-US"/>
        </w:rPr>
        <w:t>over local shopping. But is it possible that online shops will ever completely replace physical stores?</w:t>
      </w:r>
    </w:p>
    <w:p w14:paraId="601315C6" w14:textId="77777777" w:rsidR="00181168" w:rsidRDefault="00181168" w:rsidP="00181168">
      <w:pPr>
        <w:rPr>
          <w:lang w:val="en-US"/>
        </w:rPr>
      </w:pPr>
    </w:p>
    <w:p w14:paraId="57372498" w14:textId="77777777" w:rsidR="00181168" w:rsidRPr="00101812" w:rsidRDefault="005F3220" w:rsidP="009A434E">
      <w:pPr>
        <w:tabs>
          <w:tab w:val="left" w:pos="6231"/>
        </w:tabs>
        <w:rPr>
          <w:strike/>
          <w:lang w:val="en-US"/>
          <w:rPrChange w:id="6" w:author="Monika Reichart" w:date="2018-11-21T07:22:00Z">
            <w:rPr>
              <w:lang w:val="en-US"/>
            </w:rPr>
          </w:rPrChange>
        </w:rPr>
      </w:pPr>
      <w:r w:rsidRPr="00101812">
        <w:rPr>
          <w:strike/>
          <w:lang w:val="en-US"/>
          <w:rPrChange w:id="7" w:author="Monika Reichart" w:date="2018-11-21T07:22:00Z">
            <w:rPr>
              <w:lang w:val="en-US"/>
            </w:rPr>
          </w:rPrChange>
        </w:rPr>
        <w:t>We summarized the pros and cons of e-Shopping</w:t>
      </w:r>
      <w:r w:rsidR="004972EE" w:rsidRPr="00101812">
        <w:rPr>
          <w:strike/>
          <w:lang w:val="en-US"/>
          <w:rPrChange w:id="8" w:author="Monika Reichart" w:date="2018-11-21T07:22:00Z">
            <w:rPr>
              <w:lang w:val="en-US"/>
            </w:rPr>
          </w:rPrChange>
        </w:rPr>
        <w:t xml:space="preserve"> </w:t>
      </w:r>
      <w:r w:rsidR="00A71401" w:rsidRPr="00101812">
        <w:rPr>
          <w:strike/>
          <w:lang w:val="en-US"/>
          <w:rPrChange w:id="9" w:author="Monika Reichart" w:date="2018-11-21T07:22:00Z">
            <w:rPr>
              <w:lang w:val="en-US"/>
            </w:rPr>
          </w:rPrChange>
        </w:rPr>
        <w:t>to</w:t>
      </w:r>
      <w:r w:rsidR="004972EE" w:rsidRPr="00101812">
        <w:rPr>
          <w:strike/>
          <w:lang w:val="en-US"/>
          <w:rPrChange w:id="10" w:author="Monika Reichart" w:date="2018-11-21T07:22:00Z">
            <w:rPr>
              <w:lang w:val="en-US"/>
            </w:rPr>
          </w:rPrChange>
        </w:rPr>
        <w:t xml:space="preserve"> answer the question, if online shopping </w:t>
      </w:r>
      <w:r w:rsidR="00A71401" w:rsidRPr="00101812">
        <w:rPr>
          <w:strike/>
          <w:lang w:val="en-US"/>
          <w:rPrChange w:id="11" w:author="Monika Reichart" w:date="2018-11-21T07:22:00Z">
            <w:rPr>
              <w:lang w:val="en-US"/>
            </w:rPr>
          </w:rPrChange>
        </w:rPr>
        <w:t>may</w:t>
      </w:r>
      <w:r w:rsidR="004972EE" w:rsidRPr="00101812">
        <w:rPr>
          <w:strike/>
          <w:lang w:val="en-US"/>
          <w:rPrChange w:id="12" w:author="Monika Reichart" w:date="2018-11-21T07:22:00Z">
            <w:rPr>
              <w:lang w:val="en-US"/>
            </w:rPr>
          </w:rPrChange>
        </w:rPr>
        <w:t xml:space="preserve"> completely replace local shopping</w:t>
      </w:r>
      <w:r w:rsidR="00A71401" w:rsidRPr="00101812">
        <w:rPr>
          <w:strike/>
          <w:lang w:val="en-US"/>
          <w:rPrChange w:id="13" w:author="Monika Reichart" w:date="2018-11-21T07:22:00Z">
            <w:rPr>
              <w:lang w:val="en-US"/>
            </w:rPr>
          </w:rPrChange>
        </w:rPr>
        <w:t xml:space="preserve"> anytime</w:t>
      </w:r>
      <w:r w:rsidRPr="00101812">
        <w:rPr>
          <w:strike/>
          <w:lang w:val="en-US"/>
          <w:rPrChange w:id="14" w:author="Monika Reichart" w:date="2018-11-21T07:22:00Z">
            <w:rPr>
              <w:lang w:val="en-US"/>
            </w:rPr>
          </w:rPrChange>
        </w:rPr>
        <w:t>!</w:t>
      </w:r>
    </w:p>
    <w:p w14:paraId="7983C8FC" w14:textId="77777777" w:rsidR="005F3220" w:rsidRPr="00101812" w:rsidRDefault="005F3220" w:rsidP="009A434E">
      <w:pPr>
        <w:tabs>
          <w:tab w:val="left" w:pos="6231"/>
        </w:tabs>
        <w:rPr>
          <w:strike/>
          <w:lang w:val="en-US"/>
          <w:rPrChange w:id="15" w:author="Monika Reichart" w:date="2018-11-21T07:22:00Z">
            <w:rPr>
              <w:lang w:val="en-US"/>
            </w:rPr>
          </w:rPrChange>
        </w:rPr>
      </w:pPr>
    </w:p>
    <w:p w14:paraId="4FC26FB8" w14:textId="77777777" w:rsidR="005F3220" w:rsidRDefault="005F3220" w:rsidP="009A434E">
      <w:pPr>
        <w:tabs>
          <w:tab w:val="left" w:pos="6231"/>
        </w:tabs>
        <w:rPr>
          <w:lang w:val="en-US"/>
        </w:rPr>
      </w:pPr>
      <w:r w:rsidRPr="00101812">
        <w:rPr>
          <w:strike/>
          <w:lang w:val="en-US"/>
          <w:rPrChange w:id="16" w:author="Monika Reichart" w:date="2018-11-21T07:22:00Z">
            <w:rPr>
              <w:lang w:val="en-US"/>
            </w:rPr>
          </w:rPrChange>
        </w:rPr>
        <w:t xml:space="preserve">As written </w:t>
      </w:r>
      <w:commentRangeStart w:id="17"/>
      <w:r w:rsidRPr="00101812">
        <w:rPr>
          <w:strike/>
          <w:lang w:val="en-US"/>
          <w:rPrChange w:id="18" w:author="Monika Reichart" w:date="2018-11-21T07:22:00Z">
            <w:rPr>
              <w:lang w:val="en-US"/>
            </w:rPr>
          </w:rPrChange>
        </w:rPr>
        <w:t>above</w:t>
      </w:r>
      <w:commentRangeEnd w:id="17"/>
      <w:r w:rsidR="00101812">
        <w:rPr>
          <w:rStyle w:val="Kommentarzeichen"/>
        </w:rPr>
        <w:commentReference w:id="17"/>
      </w:r>
      <w:r>
        <w:rPr>
          <w:lang w:val="en-US"/>
        </w:rPr>
        <w:t xml:space="preserve">, one of the main advantages </w:t>
      </w:r>
      <w:r w:rsidR="004972EE">
        <w:rPr>
          <w:lang w:val="en-US"/>
        </w:rPr>
        <w:t xml:space="preserve">is that </w:t>
      </w:r>
      <w:r w:rsidR="004972EE" w:rsidRPr="00101812">
        <w:rPr>
          <w:highlight w:val="yellow"/>
          <w:lang w:val="en-US"/>
          <w:rPrChange w:id="19" w:author="Monika Reichart" w:date="2018-11-21T07:24:00Z">
            <w:rPr>
              <w:lang w:val="en-US"/>
            </w:rPr>
          </w:rPrChange>
        </w:rPr>
        <w:t>you</w:t>
      </w:r>
      <w:ins w:id="20" w:author="Monika Reichart" w:date="2018-11-21T07:24:00Z">
        <w:r w:rsidR="00101812">
          <w:rPr>
            <w:lang w:val="en-US"/>
          </w:rPr>
          <w:t>(who?)</w:t>
        </w:r>
      </w:ins>
      <w:r w:rsidR="004972EE">
        <w:rPr>
          <w:lang w:val="en-US"/>
        </w:rPr>
        <w:t xml:space="preserve"> </w:t>
      </w:r>
      <w:r w:rsidR="004972EE" w:rsidRPr="00101812">
        <w:rPr>
          <w:highlight w:val="yellow"/>
          <w:lang w:val="en-US"/>
          <w:rPrChange w:id="21" w:author="Monika Reichart" w:date="2018-11-21T07:24:00Z">
            <w:rPr>
              <w:lang w:val="en-US"/>
            </w:rPr>
          </w:rPrChange>
        </w:rPr>
        <w:t>break the physical barriers</w:t>
      </w:r>
      <w:ins w:id="22" w:author="Monika Reichart" w:date="2018-11-21T07:24:00Z">
        <w:r w:rsidR="00101812">
          <w:rPr>
            <w:lang w:val="en-US"/>
          </w:rPr>
          <w:t xml:space="preserve"> (?what does that even mean?)</w:t>
        </w:r>
      </w:ins>
      <w:r w:rsidR="004972EE">
        <w:rPr>
          <w:lang w:val="en-US"/>
        </w:rPr>
        <w:t xml:space="preserve">. But not only that, on the internet you can buy stuff </w:t>
      </w:r>
      <w:ins w:id="23" w:author="Monika Reichart" w:date="2018-11-21T07:23:00Z">
        <w:r w:rsidR="00101812">
          <w:rPr>
            <w:lang w:val="en-US"/>
          </w:rPr>
          <w:t xml:space="preserve">from </w:t>
        </w:r>
      </w:ins>
      <w:r w:rsidR="004972EE">
        <w:rPr>
          <w:lang w:val="en-US"/>
        </w:rPr>
        <w:t>all over the world. You are not limited to your national offer of goods.</w:t>
      </w:r>
      <w:ins w:id="24" w:author="Monika Reichart" w:date="2018-11-21T07:25:00Z">
        <w:r w:rsidR="00101812">
          <w:rPr>
            <w:lang w:val="en-US"/>
          </w:rPr>
          <w:t xml:space="preserve"> Give an example why that would be an advantage. Surely, conventional shops will order any product on offer on the planet for you.</w:t>
        </w:r>
      </w:ins>
    </w:p>
    <w:p w14:paraId="7144CF91" w14:textId="77777777" w:rsidR="004972EE" w:rsidRDefault="004972EE" w:rsidP="009A434E">
      <w:pPr>
        <w:tabs>
          <w:tab w:val="left" w:pos="6231"/>
        </w:tabs>
        <w:rPr>
          <w:lang w:val="en-US"/>
        </w:rPr>
      </w:pPr>
    </w:p>
    <w:p w14:paraId="77DBD2D3" w14:textId="77777777" w:rsidR="004972EE" w:rsidRDefault="004972EE" w:rsidP="009A434E">
      <w:pPr>
        <w:tabs>
          <w:tab w:val="left" w:pos="6231"/>
        </w:tabs>
        <w:rPr>
          <w:lang w:val="en-US"/>
        </w:rPr>
      </w:pPr>
      <w:del w:id="25" w:author="Monika Reichart" w:date="2018-11-21T07:25:00Z">
        <w:r w:rsidDel="00101812">
          <w:rPr>
            <w:lang w:val="en-US"/>
          </w:rPr>
          <w:delText>But w</w:delText>
        </w:r>
      </w:del>
      <w:ins w:id="26" w:author="Monika Reichart" w:date="2018-11-21T07:25:00Z">
        <w:r w:rsidR="00101812">
          <w:rPr>
            <w:lang w:val="en-US"/>
          </w:rPr>
          <w:t>W</w:t>
        </w:r>
      </w:ins>
      <w:r>
        <w:rPr>
          <w:lang w:val="en-US"/>
        </w:rPr>
        <w:t>ith worldwide delivery</w:t>
      </w:r>
      <w:ins w:id="27" w:author="Monika Reichart" w:date="2018-11-21T07:25:00Z">
        <w:r w:rsidR="00101812">
          <w:rPr>
            <w:lang w:val="en-US"/>
          </w:rPr>
          <w:t>, however,</w:t>
        </w:r>
      </w:ins>
      <w:r>
        <w:rPr>
          <w:lang w:val="en-US"/>
        </w:rPr>
        <w:t xml:space="preserve"> there comes </w:t>
      </w:r>
      <w:del w:id="28" w:author="Monika Reichart" w:date="2018-11-21T07:25:00Z">
        <w:r w:rsidDel="00101812">
          <w:rPr>
            <w:lang w:val="en-US"/>
          </w:rPr>
          <w:delText xml:space="preserve">the </w:delText>
        </w:r>
      </w:del>
      <w:r>
        <w:rPr>
          <w:lang w:val="en-US"/>
        </w:rPr>
        <w:t xml:space="preserve">shipping, which is not just pretty expensive sometimes, but </w:t>
      </w:r>
      <w:r w:rsidR="0034262D">
        <w:rPr>
          <w:lang w:val="en-US"/>
        </w:rPr>
        <w:t>until your order arrives it could take some time. W</w:t>
      </w:r>
      <w:r>
        <w:rPr>
          <w:lang w:val="en-US"/>
        </w:rPr>
        <w:t>hich brings us to the first disadvantage of e-</w:t>
      </w:r>
      <w:del w:id="29" w:author="Monika Reichart" w:date="2018-11-21T07:26:00Z">
        <w:r w:rsidDel="00101812">
          <w:rPr>
            <w:lang w:val="en-US"/>
          </w:rPr>
          <w:delText>Shopping</w:delText>
        </w:r>
      </w:del>
      <w:ins w:id="30" w:author="Monika Reichart" w:date="2018-11-21T07:26:00Z">
        <w:r w:rsidR="00101812">
          <w:rPr>
            <w:lang w:val="en-US"/>
          </w:rPr>
          <w:t>shopping</w:t>
        </w:r>
      </w:ins>
      <w:r>
        <w:rPr>
          <w:lang w:val="en-US"/>
        </w:rPr>
        <w:t>.</w:t>
      </w:r>
    </w:p>
    <w:p w14:paraId="4733F13F" w14:textId="77777777" w:rsidR="0034262D" w:rsidRDefault="0034262D" w:rsidP="009A434E">
      <w:pPr>
        <w:tabs>
          <w:tab w:val="left" w:pos="6231"/>
        </w:tabs>
        <w:rPr>
          <w:lang w:val="en-US"/>
        </w:rPr>
      </w:pPr>
    </w:p>
    <w:p w14:paraId="2EBADCD2" w14:textId="77777777" w:rsidR="0034262D" w:rsidRDefault="0034262D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A major advantage of e-</w:t>
      </w:r>
      <w:del w:id="31" w:author="Monika Reichart" w:date="2018-11-21T07:26:00Z">
        <w:r w:rsidDel="00101812">
          <w:rPr>
            <w:lang w:val="en-US"/>
          </w:rPr>
          <w:delText>Stores</w:delText>
        </w:r>
        <w:r w:rsidR="009C7A4A" w:rsidDel="00101812">
          <w:rPr>
            <w:lang w:val="en-US"/>
          </w:rPr>
          <w:delText xml:space="preserve"> </w:delText>
        </w:r>
      </w:del>
      <w:ins w:id="32" w:author="Monika Reichart" w:date="2018-11-21T07:26:00Z">
        <w:r w:rsidR="00101812">
          <w:rPr>
            <w:lang w:val="en-US"/>
          </w:rPr>
          <w:t xml:space="preserve">stores </w:t>
        </w:r>
      </w:ins>
      <w:r w:rsidR="009C7A4A">
        <w:rPr>
          <w:lang w:val="en-US"/>
        </w:rPr>
        <w:t xml:space="preserve">is that </w:t>
      </w:r>
      <w:del w:id="33" w:author="Monika Reichart" w:date="2018-11-21T07:26:00Z">
        <w:r w:rsidR="009C7A4A" w:rsidDel="00101812">
          <w:rPr>
            <w:lang w:val="en-US"/>
          </w:rPr>
          <w:delText>there are no schedule</w:delText>
        </w:r>
      </w:del>
      <w:ins w:id="34" w:author="Monika Reichart" w:date="2018-11-21T07:26:00Z">
        <w:r w:rsidR="00101812">
          <w:rPr>
            <w:lang w:val="en-US"/>
          </w:rPr>
          <w:t xml:space="preserve">they never close </w:t>
        </w:r>
      </w:ins>
      <w:ins w:id="35" w:author="Monika Reichart" w:date="2018-11-21T07:27:00Z">
        <w:r w:rsidR="00101812">
          <w:rPr>
            <w:lang w:val="en-US"/>
          </w:rPr>
          <w:t xml:space="preserve">their </w:t>
        </w:r>
      </w:ins>
      <w:ins w:id="36" w:author="Monika Reichart" w:date="2018-11-21T07:26:00Z">
        <w:r w:rsidR="00101812">
          <w:rPr>
            <w:lang w:val="en-US"/>
          </w:rPr>
          <w:t>shop</w:t>
        </w:r>
      </w:ins>
      <w:ins w:id="37" w:author="Monika Reichart" w:date="2018-11-21T07:27:00Z">
        <w:r w:rsidR="00101812">
          <w:rPr>
            <w:lang w:val="en-US"/>
          </w:rPr>
          <w:t>s</w:t>
        </w:r>
      </w:ins>
      <w:r w:rsidR="009C7A4A">
        <w:rPr>
          <w:lang w:val="en-US"/>
        </w:rPr>
        <w:t xml:space="preserve">. You can order 365 days a year, 24 hours a day, while local stores are typically closed </w:t>
      </w:r>
      <w:ins w:id="38" w:author="Monika Reichart" w:date="2018-11-21T07:27:00Z">
        <w:r w:rsidR="00101812">
          <w:rPr>
            <w:lang w:val="en-US"/>
          </w:rPr>
          <w:t xml:space="preserve">in the evenings and </w:t>
        </w:r>
      </w:ins>
      <w:r w:rsidR="009C7A4A">
        <w:rPr>
          <w:lang w:val="en-US"/>
        </w:rPr>
        <w:t xml:space="preserve">on Sundays and holidays. </w:t>
      </w:r>
    </w:p>
    <w:p w14:paraId="51B64372" w14:textId="77777777" w:rsidR="009C7A4A" w:rsidRDefault="009C7A4A" w:rsidP="009A434E">
      <w:pPr>
        <w:tabs>
          <w:tab w:val="left" w:pos="6231"/>
        </w:tabs>
        <w:rPr>
          <w:lang w:val="en-US"/>
        </w:rPr>
      </w:pPr>
    </w:p>
    <w:p w14:paraId="5846607A" w14:textId="77777777" w:rsidR="009C7A4A" w:rsidRDefault="009C7A4A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Unfortunately you can</w:t>
      </w:r>
      <w:del w:id="39" w:author="Monika Reichart" w:date="2018-11-21T07:28:00Z">
        <w:r w:rsidDel="00101812">
          <w:rPr>
            <w:lang w:val="en-US"/>
          </w:rPr>
          <w:delText>’</w:delText>
        </w:r>
      </w:del>
      <w:ins w:id="40" w:author="Monika Reichart" w:date="2018-11-21T07:28:00Z">
        <w:r w:rsidR="00101812">
          <w:rPr>
            <w:lang w:val="en-US"/>
          </w:rPr>
          <w:t>no</w:t>
        </w:r>
      </w:ins>
      <w:r>
        <w:rPr>
          <w:lang w:val="en-US"/>
        </w:rPr>
        <w:t xml:space="preserve">t try your clothes on before buying it when ordering </w:t>
      </w:r>
      <w:del w:id="41" w:author="Monika Reichart" w:date="2018-11-21T07:28:00Z">
        <w:r w:rsidDel="00101812">
          <w:rPr>
            <w:lang w:val="en-US"/>
          </w:rPr>
          <w:delText xml:space="preserve">it </w:delText>
        </w:r>
      </w:del>
      <w:ins w:id="42" w:author="Monika Reichart" w:date="2018-11-21T07:28:00Z">
        <w:r w:rsidR="00101812">
          <w:rPr>
            <w:lang w:val="en-US"/>
          </w:rPr>
          <w:t xml:space="preserve">them </w:t>
        </w:r>
      </w:ins>
      <w:r>
        <w:rPr>
          <w:lang w:val="en-US"/>
        </w:rPr>
        <w:t xml:space="preserve">online. There is a chance </w:t>
      </w:r>
      <w:r w:rsidR="00A71401">
        <w:rPr>
          <w:lang w:val="en-US"/>
        </w:rPr>
        <w:t xml:space="preserve">your clothes </w:t>
      </w:r>
      <w:del w:id="43" w:author="Monika Reichart" w:date="2018-11-21T07:28:00Z">
        <w:r w:rsidR="00A71401" w:rsidDel="00101812">
          <w:rPr>
            <w:lang w:val="en-US"/>
          </w:rPr>
          <w:delText xml:space="preserve">doesn’t </w:delText>
        </w:r>
      </w:del>
      <w:ins w:id="44" w:author="Monika Reichart" w:date="2018-11-21T07:28:00Z">
        <w:r w:rsidR="00101812">
          <w:rPr>
            <w:lang w:val="en-US"/>
          </w:rPr>
          <w:t xml:space="preserve">will not </w:t>
        </w:r>
      </w:ins>
      <w:r w:rsidR="00A71401">
        <w:rPr>
          <w:lang w:val="en-US"/>
        </w:rPr>
        <w:t xml:space="preserve">fit well, so you </w:t>
      </w:r>
      <w:ins w:id="45" w:author="Monika Reichart" w:date="2018-11-21T07:28:00Z">
        <w:r w:rsidR="00101812">
          <w:rPr>
            <w:lang w:val="en-US"/>
          </w:rPr>
          <w:t xml:space="preserve">might </w:t>
        </w:r>
      </w:ins>
      <w:r w:rsidR="00A71401">
        <w:rPr>
          <w:lang w:val="en-US"/>
        </w:rPr>
        <w:t xml:space="preserve">have to send </w:t>
      </w:r>
      <w:del w:id="46" w:author="Monika Reichart" w:date="2018-11-21T07:28:00Z">
        <w:r w:rsidR="00A71401" w:rsidDel="00101812">
          <w:rPr>
            <w:lang w:val="en-US"/>
          </w:rPr>
          <w:delText xml:space="preserve">it </w:delText>
        </w:r>
      </w:del>
      <w:ins w:id="47" w:author="Monika Reichart" w:date="2018-11-21T07:28:00Z">
        <w:r w:rsidR="00101812">
          <w:rPr>
            <w:lang w:val="en-US"/>
          </w:rPr>
          <w:t xml:space="preserve">them </w:t>
        </w:r>
      </w:ins>
      <w:r w:rsidR="00A71401">
        <w:rPr>
          <w:lang w:val="en-US"/>
        </w:rPr>
        <w:t xml:space="preserve">back to the seller, which </w:t>
      </w:r>
      <w:del w:id="48" w:author="Monika Reichart" w:date="2018-11-21T07:29:00Z">
        <w:r w:rsidR="00A71401" w:rsidDel="00101812">
          <w:rPr>
            <w:lang w:val="en-US"/>
          </w:rPr>
          <w:delText xml:space="preserve">returns </w:delText>
        </w:r>
      </w:del>
      <w:ins w:id="49" w:author="Monika Reichart" w:date="2018-11-21T07:29:00Z">
        <w:r w:rsidR="00101812">
          <w:rPr>
            <w:lang w:val="en-US"/>
          </w:rPr>
          <w:t xml:space="preserve">results </w:t>
        </w:r>
      </w:ins>
      <w:r w:rsidR="00A71401">
        <w:rPr>
          <w:lang w:val="en-US"/>
        </w:rPr>
        <w:t>in extra effort.</w:t>
      </w:r>
    </w:p>
    <w:p w14:paraId="1EF01006" w14:textId="77777777" w:rsidR="00A71401" w:rsidRDefault="00A71401" w:rsidP="009A434E">
      <w:pPr>
        <w:tabs>
          <w:tab w:val="left" w:pos="6231"/>
        </w:tabs>
        <w:rPr>
          <w:lang w:val="en-US"/>
        </w:rPr>
      </w:pPr>
    </w:p>
    <w:p w14:paraId="7AA378A3" w14:textId="77777777" w:rsidR="00101812" w:rsidRDefault="00A71401" w:rsidP="00A71401">
      <w:pPr>
        <w:rPr>
          <w:ins w:id="50" w:author="Monika Reichart" w:date="2018-11-21T07:30:00Z"/>
          <w:lang w:val="en-US"/>
        </w:rPr>
      </w:pPr>
      <w:r w:rsidRPr="00101812">
        <w:rPr>
          <w:strike/>
          <w:lang w:val="en-US"/>
          <w:rPrChange w:id="51" w:author="Monika Reichart" w:date="2018-11-21T07:29:00Z">
            <w:rPr>
              <w:lang w:val="en-US"/>
            </w:rPr>
          </w:rPrChange>
        </w:rPr>
        <w:t>As you can see there are many pros and cons on both sides and it would take a long time to list every single argument.</w:t>
      </w:r>
      <w:r>
        <w:rPr>
          <w:lang w:val="en-US"/>
        </w:rPr>
        <w:t xml:space="preserve"> </w:t>
      </w:r>
      <w:commentRangeStart w:id="52"/>
      <w:r w:rsidRPr="00101812">
        <w:rPr>
          <w:highlight w:val="yellow"/>
          <w:lang w:val="en-US"/>
          <w:rPrChange w:id="53" w:author="Monika Reichart" w:date="2018-11-21T07:29:00Z">
            <w:rPr>
              <w:lang w:val="en-US"/>
            </w:rPr>
          </w:rPrChange>
        </w:rPr>
        <w:t>But</w:t>
      </w:r>
      <w:commentRangeEnd w:id="52"/>
      <w:r w:rsidR="00101812" w:rsidRPr="00101812">
        <w:rPr>
          <w:rStyle w:val="Kommentarzeichen"/>
          <w:highlight w:val="yellow"/>
          <w:rPrChange w:id="54" w:author="Monika Reichart" w:date="2018-11-21T07:29:00Z">
            <w:rPr>
              <w:rStyle w:val="Kommentarzeichen"/>
            </w:rPr>
          </w:rPrChange>
        </w:rPr>
        <w:commentReference w:id="52"/>
      </w:r>
      <w:r w:rsidRPr="00101812">
        <w:rPr>
          <w:highlight w:val="yellow"/>
          <w:lang w:val="en-US"/>
          <w:rPrChange w:id="55" w:author="Monika Reichart" w:date="2018-11-21T07:29:00Z">
            <w:rPr>
              <w:lang w:val="en-US"/>
            </w:rPr>
          </w:rPrChange>
        </w:rPr>
        <w:t xml:space="preserve"> now to the question:</w:t>
      </w:r>
      <w:ins w:id="56" w:author="Monika Reichart" w:date="2018-11-21T07:29:00Z">
        <w:r w:rsidR="00101812">
          <w:rPr>
            <w:lang w:val="en-US"/>
          </w:rPr>
          <w:t xml:space="preserve"> (Don`t!) </w:t>
        </w:r>
      </w:ins>
      <w:r>
        <w:rPr>
          <w:lang w:val="en-US"/>
        </w:rPr>
        <w:t xml:space="preserve"> </w:t>
      </w:r>
    </w:p>
    <w:p w14:paraId="6C5809D6" w14:textId="77777777" w:rsidR="00101812" w:rsidRDefault="00101812" w:rsidP="00A71401">
      <w:pPr>
        <w:rPr>
          <w:ins w:id="57" w:author="Monika Reichart" w:date="2018-11-21T07:30:00Z"/>
          <w:lang w:val="en-US"/>
        </w:rPr>
      </w:pPr>
    </w:p>
    <w:p w14:paraId="087E4411" w14:textId="77777777" w:rsidR="00A71401" w:rsidRDefault="00A71401" w:rsidP="00A71401">
      <w:pPr>
        <w:rPr>
          <w:lang w:val="en-US"/>
        </w:rPr>
      </w:pPr>
      <w:r>
        <w:rPr>
          <w:lang w:val="en-US"/>
        </w:rPr>
        <w:t xml:space="preserve">“Is it possible that online shops will ever completely replace physical stores?” </w:t>
      </w:r>
    </w:p>
    <w:p w14:paraId="6F05F440" w14:textId="77777777" w:rsidR="00A71401" w:rsidRDefault="00A71401" w:rsidP="00A71401">
      <w:pPr>
        <w:rPr>
          <w:lang w:val="en-US"/>
        </w:rPr>
      </w:pPr>
    </w:p>
    <w:p w14:paraId="52781E4E" w14:textId="77777777" w:rsidR="00A71401" w:rsidRDefault="00A71401" w:rsidP="00A71401">
      <w:pPr>
        <w:rPr>
          <w:lang w:val="en-US"/>
        </w:rPr>
      </w:pPr>
      <w:r>
        <w:rPr>
          <w:lang w:val="en-US"/>
        </w:rPr>
        <w:t>At the moment e-Shopping can</w:t>
      </w:r>
      <w:ins w:id="58" w:author="Monika Reichart" w:date="2018-11-21T07:30:00Z">
        <w:r w:rsidR="002102B4">
          <w:rPr>
            <w:lang w:val="en-US"/>
          </w:rPr>
          <w:t>not</w:t>
        </w:r>
      </w:ins>
      <w:del w:id="59" w:author="Monika Reichart" w:date="2018-11-21T07:30:00Z">
        <w:r w:rsidDel="002102B4">
          <w:rPr>
            <w:lang w:val="en-US"/>
          </w:rPr>
          <w:delText>’</w:delText>
        </w:r>
      </w:del>
      <w:r>
        <w:rPr>
          <w:lang w:val="en-US"/>
        </w:rPr>
        <w:t xml:space="preserve">t </w:t>
      </w:r>
      <w:r w:rsidRPr="00A71401">
        <w:rPr>
          <w:b/>
          <w:lang w:val="en-US"/>
        </w:rPr>
        <w:t>completely</w:t>
      </w:r>
      <w:r>
        <w:rPr>
          <w:lang w:val="en-US"/>
        </w:rPr>
        <w:t xml:space="preserve"> replace local shops, especially when it comes to food. If you need something the same day, online shopping w</w:t>
      </w:r>
      <w:ins w:id="60" w:author="Monika Reichart" w:date="2018-11-21T07:30:00Z">
        <w:r w:rsidR="002102B4">
          <w:rPr>
            <w:lang w:val="en-US"/>
          </w:rPr>
          <w:t>ill not</w:t>
        </w:r>
      </w:ins>
      <w:del w:id="61" w:author="Monika Reichart" w:date="2018-11-21T07:30:00Z">
        <w:r w:rsidDel="002102B4">
          <w:rPr>
            <w:lang w:val="en-US"/>
          </w:rPr>
          <w:delText>on’t</w:delText>
        </w:r>
      </w:del>
      <w:r>
        <w:rPr>
          <w:lang w:val="en-US"/>
        </w:rPr>
        <w:t xml:space="preserve"> work for you </w:t>
      </w:r>
      <w:r w:rsidRPr="002102B4">
        <w:rPr>
          <w:highlight w:val="yellow"/>
          <w:lang w:val="en-US"/>
          <w:rPrChange w:id="62" w:author="Monika Reichart" w:date="2018-11-21T07:31:00Z">
            <w:rPr>
              <w:lang w:val="en-US"/>
            </w:rPr>
          </w:rPrChange>
        </w:rPr>
        <w:t xml:space="preserve">in </w:t>
      </w:r>
      <w:del w:id="63" w:author="Monika Reichart" w:date="2018-11-21T07:30:00Z">
        <w:r w:rsidRPr="002102B4" w:rsidDel="002102B4">
          <w:rPr>
            <w:highlight w:val="yellow"/>
            <w:lang w:val="en-US"/>
            <w:rPrChange w:id="64" w:author="Monika Reichart" w:date="2018-11-21T07:31:00Z">
              <w:rPr>
                <w:lang w:val="en-US"/>
              </w:rPr>
            </w:rPrChange>
          </w:rPr>
          <w:delText xml:space="preserve">the </w:delText>
        </w:r>
      </w:del>
      <w:r w:rsidRPr="002102B4">
        <w:rPr>
          <w:highlight w:val="yellow"/>
          <w:lang w:val="en-US"/>
          <w:rPrChange w:id="65" w:author="Monika Reichart" w:date="2018-11-21T07:31:00Z">
            <w:rPr>
              <w:lang w:val="en-US"/>
            </w:rPr>
          </w:rPrChange>
        </w:rPr>
        <w:t>most</w:t>
      </w:r>
      <w:r>
        <w:rPr>
          <w:lang w:val="en-US"/>
        </w:rPr>
        <w:t xml:space="preserve"> cases, just because of the shipping time. </w:t>
      </w:r>
      <w:del w:id="66" w:author="Monika Reichart" w:date="2018-11-21T07:31:00Z">
        <w:r w:rsidDel="002102B4">
          <w:rPr>
            <w:lang w:val="en-US"/>
          </w:rPr>
          <w:delText xml:space="preserve">But </w:delText>
        </w:r>
      </w:del>
      <w:ins w:id="67" w:author="Monika Reichart" w:date="2018-11-21T07:31:00Z">
        <w:r w:rsidR="002102B4">
          <w:rPr>
            <w:lang w:val="en-US"/>
          </w:rPr>
          <w:t xml:space="preserve">It is to be expected that </w:t>
        </w:r>
        <w:r w:rsidR="002102B4">
          <w:rPr>
            <w:lang w:val="en-US"/>
          </w:rPr>
          <w:t xml:space="preserve"> </w:t>
        </w:r>
      </w:ins>
      <w:r>
        <w:rPr>
          <w:lang w:val="en-US"/>
        </w:rPr>
        <w:t xml:space="preserve">if technology </w:t>
      </w:r>
      <w:r w:rsidR="00EE61DF">
        <w:rPr>
          <w:lang w:val="en-US"/>
        </w:rPr>
        <w:t xml:space="preserve">advances and </w:t>
      </w:r>
      <w:del w:id="68" w:author="Monika Reichart" w:date="2018-11-21T07:32:00Z">
        <w:r w:rsidR="00EE61DF" w:rsidDel="002102B4">
          <w:rPr>
            <w:lang w:val="en-US"/>
          </w:rPr>
          <w:delText xml:space="preserve">there is way for </w:delText>
        </w:r>
      </w:del>
      <w:r w:rsidR="00EE61DF">
        <w:rPr>
          <w:lang w:val="en-US"/>
        </w:rPr>
        <w:t xml:space="preserve">“same-day-shipping” </w:t>
      </w:r>
      <w:ins w:id="69" w:author="Monika Reichart" w:date="2018-11-21T07:32:00Z">
        <w:r w:rsidR="002102B4">
          <w:rPr>
            <w:lang w:val="en-US"/>
          </w:rPr>
          <w:t xml:space="preserve">is possible for </w:t>
        </w:r>
      </w:ins>
      <w:del w:id="70" w:author="Monika Reichart" w:date="2018-11-21T07:32:00Z">
        <w:r w:rsidR="00EE61DF" w:rsidDel="002102B4">
          <w:rPr>
            <w:lang w:val="en-US"/>
          </w:rPr>
          <w:delText xml:space="preserve">on </w:delText>
        </w:r>
      </w:del>
      <w:bookmarkStart w:id="71" w:name="_GoBack"/>
      <w:bookmarkEnd w:id="71"/>
      <w:r w:rsidR="00EE61DF">
        <w:rPr>
          <w:lang w:val="en-US"/>
        </w:rPr>
        <w:t xml:space="preserve">every single product in every region, there is a chance that online shops will replace physical shops in future. </w:t>
      </w:r>
    </w:p>
    <w:p w14:paraId="652F7545" w14:textId="77777777" w:rsidR="00A71401" w:rsidRDefault="00A71401" w:rsidP="009A434E">
      <w:pPr>
        <w:tabs>
          <w:tab w:val="left" w:pos="6231"/>
        </w:tabs>
        <w:rPr>
          <w:lang w:val="en-US"/>
        </w:rPr>
      </w:pPr>
    </w:p>
    <w:p w14:paraId="68B2B739" w14:textId="77777777" w:rsidR="004972EE" w:rsidRDefault="004972EE" w:rsidP="009A434E">
      <w:pPr>
        <w:tabs>
          <w:tab w:val="left" w:pos="6231"/>
        </w:tabs>
        <w:rPr>
          <w:lang w:val="en-US"/>
        </w:rPr>
      </w:pPr>
    </w:p>
    <w:p w14:paraId="2B2BF9C6" w14:textId="77777777" w:rsidR="001631DA" w:rsidRDefault="001631DA" w:rsidP="009A434E">
      <w:pPr>
        <w:tabs>
          <w:tab w:val="left" w:pos="6231"/>
        </w:tabs>
        <w:rPr>
          <w:lang w:val="en-US"/>
        </w:rPr>
      </w:pPr>
    </w:p>
    <w:p w14:paraId="5119E244" w14:textId="77777777" w:rsidR="001631DA" w:rsidRDefault="001631DA" w:rsidP="009A434E">
      <w:pPr>
        <w:tabs>
          <w:tab w:val="left" w:pos="6231"/>
        </w:tabs>
        <w:rPr>
          <w:lang w:val="en-US"/>
        </w:rPr>
      </w:pPr>
    </w:p>
    <w:p w14:paraId="690A3387" w14:textId="77777777" w:rsidR="001631DA" w:rsidRDefault="001631DA" w:rsidP="009A434E">
      <w:pPr>
        <w:tabs>
          <w:tab w:val="left" w:pos="6231"/>
        </w:tabs>
        <w:rPr>
          <w:lang w:val="en-US"/>
        </w:rPr>
      </w:pPr>
    </w:p>
    <w:p w14:paraId="4767A04D" w14:textId="77777777" w:rsidR="004972EE" w:rsidRDefault="00D27807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Sources:</w:t>
      </w:r>
    </w:p>
    <w:p w14:paraId="6D7D9724" w14:textId="77777777" w:rsidR="00D27807" w:rsidRDefault="00101812" w:rsidP="009A434E">
      <w:pPr>
        <w:tabs>
          <w:tab w:val="left" w:pos="6231"/>
        </w:tabs>
        <w:rPr>
          <w:lang w:val="en-US"/>
        </w:rPr>
      </w:pPr>
      <w:hyperlink r:id="rId8" w:history="1">
        <w:r w:rsidR="00D27807" w:rsidRPr="00AD5136">
          <w:rPr>
            <w:rStyle w:val="Hyperlink"/>
            <w:lang w:val="en-US"/>
          </w:rPr>
          <w:t>https://www.nytimes.com/2010/08/26/education/26JOBS.html</w:t>
        </w:r>
      </w:hyperlink>
    </w:p>
    <w:p w14:paraId="061C32DF" w14:textId="77777777" w:rsidR="00D27807" w:rsidRDefault="00101812" w:rsidP="009A434E">
      <w:pPr>
        <w:tabs>
          <w:tab w:val="left" w:pos="6231"/>
        </w:tabs>
        <w:rPr>
          <w:lang w:val="en-US"/>
        </w:rPr>
      </w:pPr>
      <w:hyperlink r:id="rId9" w:history="1">
        <w:r w:rsidR="00D27807" w:rsidRPr="00AD5136">
          <w:rPr>
            <w:rStyle w:val="Hyperlink"/>
            <w:lang w:val="en-US"/>
          </w:rPr>
          <w:t>https://www.doofinder.com/en/blog/physical-store-vs-online-shop-advantages-and-disadvantages</w:t>
        </w:r>
      </w:hyperlink>
    </w:p>
    <w:p w14:paraId="02D852FB" w14:textId="77777777" w:rsidR="004972EE" w:rsidRDefault="00101812" w:rsidP="009A434E">
      <w:pPr>
        <w:tabs>
          <w:tab w:val="left" w:pos="6231"/>
        </w:tabs>
        <w:rPr>
          <w:lang w:val="en-US"/>
        </w:rPr>
      </w:pPr>
      <w:hyperlink r:id="rId10" w:history="1">
        <w:r w:rsidR="00D27807" w:rsidRPr="00AD5136">
          <w:rPr>
            <w:rStyle w:val="Hyperlink"/>
            <w:lang w:val="en-US"/>
          </w:rPr>
          <w:t>https://www.quora.com/Which-one-do-you-prefer-Shopping-online-or-purchasing-in-a-local-store?redirected_qid=4221018</w:t>
        </w:r>
      </w:hyperlink>
    </w:p>
    <w:p w14:paraId="3FF422FA" w14:textId="77777777" w:rsidR="004972EE" w:rsidRPr="00181168" w:rsidRDefault="004972EE" w:rsidP="009A434E">
      <w:pPr>
        <w:tabs>
          <w:tab w:val="left" w:pos="6231"/>
        </w:tabs>
        <w:rPr>
          <w:lang w:val="en-US"/>
        </w:rPr>
      </w:pPr>
    </w:p>
    <w:sectPr w:rsidR="004972EE" w:rsidRPr="00181168" w:rsidSect="00A260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Monika Reichart" w:date="2018-11-21T07:22:00Z" w:initials="MR">
    <w:p w14:paraId="2D267010" w14:textId="77777777" w:rsidR="00101812" w:rsidRPr="00101812" w:rsidRDefault="00101812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101812">
        <w:rPr>
          <w:lang w:val="en-GB"/>
        </w:rPr>
        <w:t xml:space="preserve">Do not say what you are going to say, just say it. </w:t>
      </w:r>
      <w:r>
        <w:rPr>
          <w:lang w:val="en-GB"/>
        </w:rPr>
        <w:t>Do not repeat yourself or refer to statements mentioned above.</w:t>
      </w:r>
    </w:p>
  </w:comment>
  <w:comment w:id="52" w:author="Monika Reichart" w:date="2018-11-21T07:29:00Z" w:initials="MR">
    <w:p w14:paraId="36A5F054" w14:textId="77777777" w:rsidR="00101812" w:rsidRPr="00101812" w:rsidRDefault="00101812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101812">
        <w:rPr>
          <w:lang w:val="en-GB"/>
        </w:rPr>
        <w:t>PLEASE INCLUDE ALL YOUR ARGUMENTS!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267010" w15:done="0"/>
  <w15:commentEx w15:paraId="36A5F0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CF7F3" w14:textId="77777777" w:rsidR="00101812" w:rsidRDefault="00101812" w:rsidP="009A434E">
      <w:r>
        <w:separator/>
      </w:r>
    </w:p>
  </w:endnote>
  <w:endnote w:type="continuationSeparator" w:id="0">
    <w:p w14:paraId="725F7510" w14:textId="77777777" w:rsidR="00101812" w:rsidRDefault="00101812" w:rsidP="009A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EBB03" w14:textId="77777777" w:rsidR="00101812" w:rsidRDefault="00101812" w:rsidP="009A434E">
      <w:r>
        <w:separator/>
      </w:r>
    </w:p>
  </w:footnote>
  <w:footnote w:type="continuationSeparator" w:id="0">
    <w:p w14:paraId="2D40B95C" w14:textId="77777777" w:rsidR="00101812" w:rsidRDefault="00101812" w:rsidP="009A434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68"/>
    <w:rsid w:val="000603DB"/>
    <w:rsid w:val="00101812"/>
    <w:rsid w:val="001631DA"/>
    <w:rsid w:val="00181168"/>
    <w:rsid w:val="002102B4"/>
    <w:rsid w:val="0034262D"/>
    <w:rsid w:val="004972EE"/>
    <w:rsid w:val="005F3220"/>
    <w:rsid w:val="009A434E"/>
    <w:rsid w:val="009C6DF8"/>
    <w:rsid w:val="009C7A4A"/>
    <w:rsid w:val="00A260EE"/>
    <w:rsid w:val="00A71401"/>
    <w:rsid w:val="00A90727"/>
    <w:rsid w:val="00AB5F88"/>
    <w:rsid w:val="00CF2303"/>
    <w:rsid w:val="00D27807"/>
    <w:rsid w:val="00DF52E6"/>
    <w:rsid w:val="00ED0115"/>
    <w:rsid w:val="00EE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1886"/>
  <w14:defaultImageDpi w14:val="32767"/>
  <w15:chartTrackingRefBased/>
  <w15:docId w15:val="{9C12CC97-913F-AA41-ADCF-F6F716E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1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1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1168"/>
  </w:style>
  <w:style w:type="character" w:customStyle="1" w:styleId="berschrift1Zchn">
    <w:name w:val="Überschrift 1 Zchn"/>
    <w:basedOn w:val="Absatz-Standardschriftart"/>
    <w:link w:val="berschrift1"/>
    <w:uiPriority w:val="9"/>
    <w:rsid w:val="0018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A43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A434E"/>
  </w:style>
  <w:style w:type="paragraph" w:styleId="Fuzeile">
    <w:name w:val="footer"/>
    <w:basedOn w:val="Standard"/>
    <w:link w:val="FuzeileZchn"/>
    <w:uiPriority w:val="99"/>
    <w:unhideWhenUsed/>
    <w:rsid w:val="009A43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A434E"/>
  </w:style>
  <w:style w:type="paragraph" w:styleId="Titel">
    <w:name w:val="Title"/>
    <w:basedOn w:val="Standard"/>
    <w:next w:val="Standard"/>
    <w:link w:val="TitelZchn"/>
    <w:uiPriority w:val="10"/>
    <w:qFormat/>
    <w:rsid w:val="009A43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D2780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rsid w:val="00D2780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81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812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18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181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181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18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18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0/08/26/education/26JOB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quora.com/Which-one-do-you-prefer-Shopping-online-or-purchasing-in-a-local-store?redirected_qid=422101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oofinder.com/en/blog/physical-store-vs-online-shop-advantages-and-disadvantage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FD1D9E46</Template>
  <TotalTime>0</TotalTime>
  <Pages>2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Cooper</dc:creator>
  <cp:keywords/>
  <dc:description/>
  <cp:lastModifiedBy>Monika Reichart</cp:lastModifiedBy>
  <cp:revision>2</cp:revision>
  <dcterms:created xsi:type="dcterms:W3CDTF">2018-11-21T06:32:00Z</dcterms:created>
  <dcterms:modified xsi:type="dcterms:W3CDTF">2018-11-21T06:32:00Z</dcterms:modified>
</cp:coreProperties>
</file>