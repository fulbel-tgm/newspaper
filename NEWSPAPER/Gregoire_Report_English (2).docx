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61FCA" w14:textId="38252D2D" w:rsidR="002816DA" w:rsidRPr="002678D6" w:rsidRDefault="00C21509" w:rsidP="002678D6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678D6">
        <w:rPr>
          <w:rFonts w:ascii="Arial" w:hAnsi="Arial" w:cs="Arial"/>
          <w:b/>
          <w:sz w:val="22"/>
          <w:szCs w:val="22"/>
          <w:lang w:val="en-US"/>
        </w:rPr>
        <w:t>Global air trav</w:t>
      </w:r>
      <w:r w:rsidR="00904B09" w:rsidRPr="002678D6">
        <w:rPr>
          <w:rFonts w:ascii="Arial" w:hAnsi="Arial" w:cs="Arial"/>
          <w:b/>
          <w:sz w:val="22"/>
          <w:szCs w:val="22"/>
          <w:lang w:val="en-US"/>
        </w:rPr>
        <w:t>e</w:t>
      </w:r>
      <w:r w:rsidRPr="002678D6">
        <w:rPr>
          <w:rFonts w:ascii="Arial" w:hAnsi="Arial" w:cs="Arial"/>
          <w:b/>
          <w:sz w:val="22"/>
          <w:szCs w:val="22"/>
          <w:lang w:val="en-US"/>
        </w:rPr>
        <w:t>l</w:t>
      </w:r>
    </w:p>
    <w:p w14:paraId="2716A964" w14:textId="6D3FF1F8" w:rsidR="003A57D3" w:rsidRPr="002678D6" w:rsidRDefault="003A57D3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678D6">
        <w:rPr>
          <w:rFonts w:ascii="Arial" w:hAnsi="Arial" w:cs="Arial"/>
          <w:sz w:val="22"/>
          <w:szCs w:val="22"/>
          <w:lang w:val="en-US"/>
        </w:rPr>
        <w:t xml:space="preserve">The aim of this report </w:t>
      </w:r>
      <w:r w:rsidR="00556BA1" w:rsidRPr="002678D6">
        <w:rPr>
          <w:rFonts w:ascii="Arial" w:hAnsi="Arial" w:cs="Arial"/>
          <w:sz w:val="22"/>
          <w:szCs w:val="22"/>
          <w:lang w:val="en-US"/>
        </w:rPr>
        <w:t>i</w:t>
      </w:r>
      <w:r w:rsidRPr="002678D6">
        <w:rPr>
          <w:rFonts w:ascii="Arial" w:hAnsi="Arial" w:cs="Arial"/>
          <w:sz w:val="22"/>
          <w:szCs w:val="22"/>
          <w:lang w:val="en-US"/>
        </w:rPr>
        <w:t>s to show</w:t>
      </w:r>
      <w:del w:id="0" w:author="Monika Reichart" w:date="2019-01-08T15:23:00Z">
        <w:r w:rsidR="00556BA1" w:rsidRPr="002678D6" w:rsidDel="001C7CA8">
          <w:rPr>
            <w:rFonts w:ascii="Arial" w:hAnsi="Arial" w:cs="Arial"/>
            <w:sz w:val="22"/>
            <w:szCs w:val="22"/>
            <w:lang w:val="en-US"/>
          </w:rPr>
          <w:delText>,</w:delText>
        </w:r>
      </w:del>
      <w:r w:rsidR="00556BA1" w:rsidRPr="002678D6">
        <w:rPr>
          <w:rFonts w:ascii="Arial" w:hAnsi="Arial" w:cs="Arial"/>
          <w:sz w:val="22"/>
          <w:szCs w:val="22"/>
          <w:lang w:val="en-US"/>
        </w:rPr>
        <w:t xml:space="preserve"> </w:t>
      </w:r>
      <w:r w:rsidR="004554BE" w:rsidRPr="002678D6">
        <w:rPr>
          <w:rFonts w:ascii="Arial" w:hAnsi="Arial" w:cs="Arial"/>
          <w:sz w:val="22"/>
          <w:szCs w:val="22"/>
          <w:lang w:val="en-US"/>
        </w:rPr>
        <w:t xml:space="preserve">why </w:t>
      </w:r>
      <w:r w:rsidR="00324DCA" w:rsidRPr="002678D6">
        <w:rPr>
          <w:rFonts w:ascii="Arial" w:hAnsi="Arial" w:cs="Arial"/>
          <w:sz w:val="22"/>
          <w:szCs w:val="22"/>
          <w:lang w:val="en-US"/>
        </w:rPr>
        <w:t xml:space="preserve">more and more </w:t>
      </w:r>
      <w:r w:rsidR="00904B09" w:rsidRPr="002678D6">
        <w:rPr>
          <w:rFonts w:ascii="Arial" w:hAnsi="Arial" w:cs="Arial"/>
          <w:sz w:val="22"/>
          <w:szCs w:val="22"/>
          <w:lang w:val="en-US"/>
        </w:rPr>
        <w:t>people choose to travel by plane.</w:t>
      </w:r>
    </w:p>
    <w:p w14:paraId="54561FCB" w14:textId="77777777" w:rsidR="00C21509" w:rsidRPr="002678D6" w:rsidRDefault="00C21509" w:rsidP="002678D6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54561FCC" w14:textId="77777777" w:rsidR="00C21509" w:rsidRPr="002678D6" w:rsidRDefault="00C21509" w:rsidP="002678D6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2678D6">
        <w:rPr>
          <w:rFonts w:ascii="Arial" w:hAnsi="Arial" w:cs="Arial"/>
          <w:noProof/>
          <w:sz w:val="22"/>
          <w:szCs w:val="22"/>
          <w:lang w:val="de-AT" w:eastAsia="de-AT"/>
        </w:rPr>
        <w:drawing>
          <wp:inline distT="0" distB="0" distL="0" distR="0" wp14:anchorId="54561FDE" wp14:editId="54561FDF">
            <wp:extent cx="5416723" cy="304106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-of-global-air-travel-passenger-kilometres-historic-1936-20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05" cy="30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1FCD" w14:textId="77777777" w:rsidR="00C21509" w:rsidRPr="002678D6" w:rsidRDefault="00C21509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4561FCE" w14:textId="77777777" w:rsidR="00C21509" w:rsidRPr="002678D6" w:rsidRDefault="00C21509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4561FCF" w14:textId="77777777" w:rsidR="00C21509" w:rsidRPr="002678D6" w:rsidRDefault="00C21509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4561FD0" w14:textId="77777777" w:rsidR="00C21509" w:rsidRPr="002678D6" w:rsidRDefault="00C21509" w:rsidP="002678D6">
      <w:pPr>
        <w:spacing w:line="360" w:lineRule="auto"/>
        <w:rPr>
          <w:rFonts w:ascii="Arial" w:eastAsia="Times New Roman" w:hAnsi="Arial" w:cs="Arial"/>
          <w:sz w:val="22"/>
          <w:szCs w:val="22"/>
          <w:lang w:val="en-US" w:eastAsia="de-DE"/>
        </w:rPr>
      </w:pPr>
      <w:r w:rsidRPr="002678D6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val="en-US" w:eastAsia="de-DE"/>
        </w:rPr>
        <w:t>The graph shows that global air travel is increasing exponentially. In 2016, business travelers, tourists, and others traveled more than </w:t>
      </w:r>
      <w:r w:rsidRPr="002678D6">
        <w:rPr>
          <w:rFonts w:ascii="Arial" w:eastAsia="Times New Roman" w:hAnsi="Arial" w:cs="Arial"/>
          <w:bCs/>
          <w:color w:val="333333"/>
          <w:sz w:val="22"/>
          <w:szCs w:val="22"/>
          <w:lang w:val="en-US" w:eastAsia="de-DE"/>
        </w:rPr>
        <w:t>7 trillion</w:t>
      </w:r>
      <w:r w:rsidRPr="002678D6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val="en-US" w:eastAsia="de-DE"/>
        </w:rPr>
        <w:t> passenger-kilometers by air.</w:t>
      </w:r>
    </w:p>
    <w:p w14:paraId="54561FD1" w14:textId="77777777" w:rsidR="00C21509" w:rsidRPr="002678D6" w:rsidRDefault="00C21509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4561FD2" w14:textId="77777777" w:rsidR="00C21509" w:rsidRPr="002678D6" w:rsidRDefault="00C21509" w:rsidP="002678D6">
      <w:pPr>
        <w:pStyle w:val="berschrift1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678D6">
        <w:rPr>
          <w:rFonts w:ascii="Arial" w:hAnsi="Arial" w:cs="Arial"/>
          <w:sz w:val="22"/>
          <w:szCs w:val="22"/>
          <w:lang w:val="en-US"/>
        </w:rPr>
        <w:t>But why are more and more people flying by plane?</w:t>
      </w:r>
    </w:p>
    <w:p w14:paraId="54561FD3" w14:textId="77777777" w:rsidR="00C21509" w:rsidRPr="002678D6" w:rsidRDefault="00C21509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1747226" w14:textId="2EBC1F20" w:rsidR="00357919" w:rsidRPr="002678D6" w:rsidRDefault="00C21509" w:rsidP="002678D6">
      <w:pPr>
        <w:spacing w:line="360" w:lineRule="auto"/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</w:pPr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One reason that </w:t>
      </w:r>
      <w:r w:rsidR="00DA0ED4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>there has been an increase in air travel</w:t>
      </w:r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 is the growing market of low-cost airlines. You </w:t>
      </w:r>
      <w:r w:rsidR="007E26DF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can </w:t>
      </w:r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already </w:t>
      </w:r>
      <w:r w:rsidR="007B4267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>get</w:t>
      </w:r>
      <w:r w:rsidR="007E26DF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 </w:t>
      </w:r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>tickets for 30 €. Another reason is that you can travel long distances in a short time by plane. For example, if you want to fly from Vienna to Berlin, it takes 1 hour and 10 minutes</w:t>
      </w:r>
      <w:r w:rsidR="001E193E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, </w:t>
      </w:r>
      <w:del w:id="1" w:author="Monika Reichart" w:date="2019-01-08T15:23:00Z">
        <w:r w:rsidR="00F2788F" w:rsidRPr="002678D6" w:rsidDel="001C7CA8">
          <w:rPr>
            <w:rFonts w:ascii="Arial" w:eastAsia="Times New Roman" w:hAnsi="Arial" w:cs="Arial"/>
            <w:color w:val="212121"/>
            <w:sz w:val="22"/>
            <w:szCs w:val="22"/>
            <w:lang w:val="en" w:eastAsia="de-DE"/>
          </w:rPr>
          <w:delText>to</w:delText>
        </w:r>
        <w:r w:rsidR="001E193E" w:rsidRPr="002678D6" w:rsidDel="001C7CA8">
          <w:rPr>
            <w:rFonts w:ascii="Arial" w:eastAsia="Times New Roman" w:hAnsi="Arial" w:cs="Arial"/>
            <w:color w:val="212121"/>
            <w:sz w:val="22"/>
            <w:szCs w:val="22"/>
            <w:lang w:val="en" w:eastAsia="de-DE"/>
          </w:rPr>
          <w:delText xml:space="preserve"> </w:delText>
        </w:r>
      </w:del>
      <w:ins w:id="2" w:author="Monika Reichart" w:date="2019-01-08T15:23:00Z">
        <w:r w:rsidR="001C7CA8">
          <w:rPr>
            <w:rFonts w:ascii="Arial" w:eastAsia="Times New Roman" w:hAnsi="Arial" w:cs="Arial"/>
            <w:color w:val="212121"/>
            <w:sz w:val="22"/>
            <w:szCs w:val="22"/>
            <w:lang w:val="en" w:eastAsia="de-DE"/>
          </w:rPr>
          <w:t>additionally,</w:t>
        </w:r>
        <w:r w:rsidR="001C7CA8" w:rsidRPr="002678D6">
          <w:rPr>
            <w:rFonts w:ascii="Arial" w:eastAsia="Times New Roman" w:hAnsi="Arial" w:cs="Arial"/>
            <w:color w:val="212121"/>
            <w:sz w:val="22"/>
            <w:szCs w:val="22"/>
            <w:lang w:val="en" w:eastAsia="de-DE"/>
          </w:rPr>
          <w:t xml:space="preserve"> </w:t>
        </w:r>
      </w:ins>
      <w:r w:rsidR="001E193E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you have to calculate time spent during boarding and deplaning. </w:t>
      </w:r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If you use the car, </w:t>
      </w:r>
      <w:del w:id="3" w:author="Monika Reichart" w:date="2019-01-08T15:23:00Z">
        <w:r w:rsidRPr="002678D6" w:rsidDel="001C7CA8">
          <w:rPr>
            <w:rFonts w:ascii="Arial" w:eastAsia="Times New Roman" w:hAnsi="Arial" w:cs="Arial"/>
            <w:color w:val="212121"/>
            <w:sz w:val="22"/>
            <w:szCs w:val="22"/>
            <w:lang w:val="en" w:eastAsia="de-DE"/>
          </w:rPr>
          <w:delText>you would need</w:delText>
        </w:r>
      </w:del>
      <w:ins w:id="4" w:author="Monika Reichart" w:date="2019-01-08T15:23:00Z">
        <w:r w:rsidR="001C7CA8">
          <w:rPr>
            <w:rFonts w:ascii="Arial" w:eastAsia="Times New Roman" w:hAnsi="Arial" w:cs="Arial"/>
            <w:color w:val="212121"/>
            <w:sz w:val="22"/>
            <w:szCs w:val="22"/>
            <w:lang w:val="en" w:eastAsia="de-DE"/>
          </w:rPr>
          <w:t>it would take you</w:t>
        </w:r>
      </w:ins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 about 6 hours if there is no traffic jam. Many people also fly by plane because it is the safest </w:t>
      </w:r>
      <w:r w:rsidR="008347B4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>mode</w:t>
      </w:r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 of transport </w:t>
      </w:r>
      <w:r w:rsidR="009251C8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>overall</w:t>
      </w:r>
      <w:r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>.</w:t>
      </w:r>
      <w:r w:rsidR="00615580" w:rsidRPr="002678D6">
        <w:rPr>
          <w:rFonts w:ascii="Arial" w:eastAsia="Times New Roman" w:hAnsi="Arial" w:cs="Arial"/>
          <w:color w:val="212121"/>
          <w:sz w:val="22"/>
          <w:szCs w:val="22"/>
          <w:lang w:val="en" w:eastAsia="de-DE"/>
        </w:rPr>
        <w:t xml:space="preserve"> </w:t>
      </w:r>
      <w:r w:rsidR="00615580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>Per billion travel k</w:t>
      </w:r>
      <w:r w:rsidR="00866184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ilometers, according </w:t>
      </w:r>
      <w:r w:rsidR="00E304BC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>to the</w:t>
      </w:r>
      <w:r w:rsidR="00866184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 most recent </w:t>
      </w:r>
      <w:r w:rsidR="00357919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>figures</w:t>
      </w:r>
      <w:r w:rsidR="00866184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 </w:t>
      </w:r>
      <w:r w:rsidR="00E304BC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>of the</w:t>
      </w:r>
      <w:r w:rsidR="00866184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 „</w:t>
      </w:r>
      <w:r w:rsidR="00357919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>Federal</w:t>
      </w:r>
      <w:r w:rsidR="00866184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 Statistical </w:t>
      </w:r>
      <w:r w:rsidR="00E304BC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>Office “</w:t>
      </w:r>
      <w:ins w:id="5" w:author="Monika Reichart" w:date="2019-01-08T15:24:00Z">
        <w:r w:rsidR="001C7CA8">
          <w:rPr>
            <w:rFonts w:ascii="Arial" w:eastAsia="Times New Roman" w:hAnsi="Arial" w:cs="Arial"/>
            <w:color w:val="212121"/>
            <w:sz w:val="22"/>
            <w:szCs w:val="22"/>
            <w:lang w:val="en-US" w:eastAsia="de-DE"/>
          </w:rPr>
          <w:t xml:space="preserve"> …. (where?)</w:t>
        </w:r>
      </w:ins>
      <w:r w:rsidR="00357919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, in the last four years, 0.3 people were injured in air travel, </w:t>
      </w:r>
      <w:del w:id="6" w:author="Monika Reichart" w:date="2019-01-08T15:24:00Z">
        <w:r w:rsidR="00357919" w:rsidRPr="002678D6" w:rsidDel="001C7CA8">
          <w:rPr>
            <w:rFonts w:ascii="Arial" w:eastAsia="Times New Roman" w:hAnsi="Arial" w:cs="Arial"/>
            <w:color w:val="212121"/>
            <w:sz w:val="22"/>
            <w:szCs w:val="22"/>
            <w:lang w:val="en-US" w:eastAsia="de-DE"/>
          </w:rPr>
          <w:delText>in the</w:delText>
        </w:r>
      </w:del>
      <w:ins w:id="7" w:author="Monika Reichart" w:date="2019-01-08T15:24:00Z">
        <w:r w:rsidR="001C7CA8">
          <w:rPr>
            <w:rFonts w:ascii="Arial" w:eastAsia="Times New Roman" w:hAnsi="Arial" w:cs="Arial"/>
            <w:color w:val="212121"/>
            <w:sz w:val="22"/>
            <w:szCs w:val="22"/>
            <w:lang w:val="en-US" w:eastAsia="de-DE"/>
          </w:rPr>
          <w:t>with</w:t>
        </w:r>
      </w:ins>
      <w:r w:rsidR="00357919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 railway it was 2.7 and </w:t>
      </w:r>
      <w:del w:id="8" w:author="Monika Reichart" w:date="2019-01-08T15:24:00Z">
        <w:r w:rsidR="00357919" w:rsidRPr="002678D6" w:rsidDel="001C7CA8">
          <w:rPr>
            <w:rFonts w:ascii="Arial" w:eastAsia="Times New Roman" w:hAnsi="Arial" w:cs="Arial"/>
            <w:color w:val="212121"/>
            <w:sz w:val="22"/>
            <w:szCs w:val="22"/>
            <w:lang w:val="en-US" w:eastAsia="de-DE"/>
          </w:rPr>
          <w:delText>in the</w:delText>
        </w:r>
      </w:del>
      <w:ins w:id="9" w:author="Monika Reichart" w:date="2019-01-08T15:24:00Z">
        <w:r w:rsidR="001C7CA8">
          <w:rPr>
            <w:rFonts w:ascii="Arial" w:eastAsia="Times New Roman" w:hAnsi="Arial" w:cs="Arial"/>
            <w:color w:val="212121"/>
            <w:sz w:val="22"/>
            <w:szCs w:val="22"/>
            <w:lang w:val="en-US" w:eastAsia="de-DE"/>
          </w:rPr>
          <w:t xml:space="preserve">the risk of being injured in </w:t>
        </w:r>
      </w:ins>
      <w:r w:rsidR="00357919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 car</w:t>
      </w:r>
      <w:ins w:id="10" w:author="Monika Reichart" w:date="2019-01-08T15:24:00Z">
        <w:r w:rsidR="001C7CA8">
          <w:rPr>
            <w:rFonts w:ascii="Arial" w:eastAsia="Times New Roman" w:hAnsi="Arial" w:cs="Arial"/>
            <w:color w:val="212121"/>
            <w:sz w:val="22"/>
            <w:szCs w:val="22"/>
            <w:lang w:val="en-US" w:eastAsia="de-DE"/>
          </w:rPr>
          <w:t xml:space="preserve"> accidents hit</w:t>
        </w:r>
      </w:ins>
      <w:r w:rsidR="00357919" w:rsidRPr="002678D6"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  <w:t xml:space="preserve"> 276 people.</w:t>
      </w:r>
    </w:p>
    <w:p w14:paraId="52BB8063" w14:textId="77777777" w:rsidR="00357919" w:rsidRPr="002678D6" w:rsidRDefault="00357919" w:rsidP="002678D6">
      <w:pPr>
        <w:spacing w:line="360" w:lineRule="auto"/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</w:pPr>
    </w:p>
    <w:p w14:paraId="71B83158" w14:textId="77777777" w:rsidR="00357919" w:rsidRPr="002678D6" w:rsidRDefault="00357919" w:rsidP="002678D6">
      <w:pPr>
        <w:spacing w:line="360" w:lineRule="auto"/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</w:pPr>
    </w:p>
    <w:p w14:paraId="288B74E0" w14:textId="77777777" w:rsidR="00357919" w:rsidRPr="002678D6" w:rsidRDefault="00357919" w:rsidP="002678D6">
      <w:pPr>
        <w:spacing w:line="360" w:lineRule="auto"/>
        <w:rPr>
          <w:rFonts w:ascii="Arial" w:eastAsia="Times New Roman" w:hAnsi="Arial" w:cs="Arial"/>
          <w:color w:val="212121"/>
          <w:sz w:val="22"/>
          <w:szCs w:val="22"/>
          <w:lang w:val="en-US" w:eastAsia="de-DE"/>
        </w:rPr>
      </w:pPr>
    </w:p>
    <w:p w14:paraId="54561FD5" w14:textId="77777777" w:rsidR="00C21509" w:rsidRPr="00E304BC" w:rsidRDefault="00C21509" w:rsidP="002678D6">
      <w:pPr>
        <w:spacing w:line="360" w:lineRule="auto"/>
        <w:rPr>
          <w:rFonts w:ascii="Arial" w:eastAsia="Times New Roman" w:hAnsi="Arial" w:cs="Arial"/>
          <w:sz w:val="22"/>
          <w:szCs w:val="22"/>
          <w:lang w:val="en-US" w:eastAsia="de-DE"/>
        </w:rPr>
      </w:pPr>
    </w:p>
    <w:p w14:paraId="54561FD6" w14:textId="77777777" w:rsidR="00C21509" w:rsidRPr="00E304BC" w:rsidRDefault="00C21509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54561FD7" w14:textId="3810FCC9" w:rsidR="00C21509" w:rsidRPr="002678D6" w:rsidRDefault="00C21509" w:rsidP="002678D6">
      <w:pPr>
        <w:pStyle w:val="berschrift1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678D6">
        <w:rPr>
          <w:rFonts w:ascii="Arial" w:hAnsi="Arial" w:cs="Arial"/>
          <w:sz w:val="22"/>
          <w:szCs w:val="22"/>
          <w:lang w:val="en-US"/>
        </w:rPr>
        <w:t>However, flying also has a bad side</w:t>
      </w:r>
    </w:p>
    <w:p w14:paraId="7EBE7B6A" w14:textId="77777777" w:rsidR="00C533E4" w:rsidRPr="002678D6" w:rsidRDefault="00C533E4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3F3DD00" w14:textId="1F268DDF" w:rsidR="00800F45" w:rsidRPr="002678D6" w:rsidRDefault="00C21509" w:rsidP="002678D6">
      <w:pPr>
        <w:pStyle w:val="HTMLVorformatiert"/>
        <w:spacing w:line="360" w:lineRule="auto"/>
        <w:rPr>
          <w:rFonts w:ascii="Arial" w:hAnsi="Arial" w:cs="Arial"/>
          <w:color w:val="212121"/>
          <w:sz w:val="22"/>
          <w:szCs w:val="22"/>
          <w:lang w:val="en-US"/>
        </w:rPr>
      </w:pPr>
      <w:r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An airplane causes a lot of noise. About a quarter of the population feels annoyed by </w:t>
      </w:r>
      <w:del w:id="11" w:author="Monika Reichart" w:date="2019-01-08T15:25:00Z">
        <w:r w:rsidR="009251C8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disturbance </w:delText>
        </w:r>
      </w:del>
      <w:ins w:id="12" w:author="Monika Reichart" w:date="2019-01-08T15:25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noise pollution as </w:t>
        </w:r>
        <w:r w:rsidR="001C7CA8" w:rsidRPr="002678D6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 </w:t>
        </w:r>
      </w:ins>
      <w:r w:rsidR="009251C8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caused </w:t>
      </w:r>
      <w:del w:id="13" w:author="Monika Reichart" w:date="2019-01-08T15:25:00Z">
        <w:r w:rsidR="009251C8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from </w:delText>
        </w:r>
      </w:del>
      <w:ins w:id="14" w:author="Monika Reichart" w:date="2019-01-08T15:25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>by</w:t>
        </w:r>
        <w:r w:rsidR="001C7CA8" w:rsidRPr="002678D6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 </w:t>
        </w:r>
      </w:ins>
      <w:r w:rsidR="009251C8" w:rsidRPr="002678D6">
        <w:rPr>
          <w:rFonts w:ascii="Arial" w:hAnsi="Arial" w:cs="Arial"/>
          <w:color w:val="212121"/>
          <w:sz w:val="22"/>
          <w:szCs w:val="22"/>
          <w:lang w:val="en"/>
        </w:rPr>
        <w:t>airplanes</w:t>
      </w:r>
      <w:r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. </w:t>
      </w:r>
      <w:del w:id="15" w:author="Monika Reichart" w:date="2019-01-08T15:26:00Z">
        <w:r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But not only the noise is a negative point </w:delText>
        </w:r>
        <w:r w:rsidR="00FD1F4E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against</w:delText>
        </w:r>
        <w:r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 air, even</w:delText>
        </w:r>
      </w:del>
      <w:ins w:id="16" w:author="Monika Reichart" w:date="2019-01-08T15:26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>Another serious argument against air travel is</w:t>
        </w:r>
      </w:ins>
      <w:r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the kerosene consumed</w:t>
      </w:r>
      <w:del w:id="17" w:author="Monika Reichart" w:date="2019-01-08T15:27:00Z">
        <w:r w:rsidR="00CA54C5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 is</w:delText>
        </w:r>
      </w:del>
      <w:r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. The aircraft of the passenger fleets "Lufthansa" needed an average of only 3.68 liters of kerosene in 2017 to transport a passenger 100 kilometers. That is still a </w:t>
      </w:r>
      <w:r w:rsidR="00E304BC" w:rsidRPr="002678D6">
        <w:rPr>
          <w:rFonts w:ascii="Arial" w:hAnsi="Arial" w:cs="Arial"/>
          <w:color w:val="212121"/>
          <w:sz w:val="22"/>
          <w:szCs w:val="22"/>
          <w:lang w:val="en"/>
        </w:rPr>
        <w:t>lot but</w:t>
      </w:r>
      <w:r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has fallen by 4.5 percent in comparison to the previous year</w:t>
      </w:r>
      <w:r w:rsidR="009E1AE4" w:rsidRPr="002678D6">
        <w:rPr>
          <w:rFonts w:ascii="Arial" w:hAnsi="Arial" w:cs="Arial"/>
          <w:color w:val="212121"/>
          <w:sz w:val="22"/>
          <w:szCs w:val="22"/>
          <w:lang w:val="en"/>
        </w:rPr>
        <w:t>.</w:t>
      </w:r>
      <w:r w:rsidR="006C588A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</w:t>
      </w:r>
      <w:r w:rsidR="002153C6" w:rsidRPr="002678D6">
        <w:rPr>
          <w:rFonts w:ascii="Arial" w:hAnsi="Arial" w:cs="Arial"/>
          <w:color w:val="212121"/>
          <w:sz w:val="22"/>
          <w:szCs w:val="22"/>
          <w:lang w:val="en"/>
        </w:rPr>
        <w:t>If we</w:t>
      </w:r>
      <w:r w:rsidR="007B1F7A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</w:t>
      </w:r>
      <w:r w:rsidR="00840A99" w:rsidRPr="002678D6">
        <w:rPr>
          <w:rFonts w:ascii="Arial" w:hAnsi="Arial" w:cs="Arial"/>
          <w:color w:val="212121"/>
          <w:sz w:val="22"/>
          <w:szCs w:val="22"/>
          <w:lang w:val="en"/>
        </w:rPr>
        <w:t>compare</w:t>
      </w:r>
      <w:r w:rsidR="00800F45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the consumption of a plane with that of a car </w:t>
      </w:r>
      <w:r w:rsidR="00824648" w:rsidRPr="002678D6">
        <w:rPr>
          <w:rFonts w:ascii="Arial" w:hAnsi="Arial" w:cs="Arial"/>
          <w:color w:val="212121"/>
          <w:sz w:val="22"/>
          <w:szCs w:val="22"/>
          <w:lang w:val="en"/>
        </w:rPr>
        <w:t>we</w:t>
      </w:r>
      <w:r w:rsidR="00800F45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</w:t>
      </w:r>
      <w:r w:rsidR="00824648" w:rsidRPr="002678D6">
        <w:rPr>
          <w:rFonts w:ascii="Arial" w:hAnsi="Arial" w:cs="Arial"/>
          <w:color w:val="212121"/>
          <w:sz w:val="22"/>
          <w:szCs w:val="22"/>
          <w:lang w:val="en"/>
        </w:rPr>
        <w:t>see</w:t>
      </w:r>
      <w:r w:rsidR="00800F45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that </w:t>
      </w:r>
      <w:ins w:id="18" w:author="Monika Reichart" w:date="2019-01-08T15:27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on average, </w:t>
        </w:r>
      </w:ins>
      <w:r w:rsidR="00800F45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a car </w:t>
      </w:r>
      <w:del w:id="19" w:author="Monika Reichart" w:date="2019-01-08T15:27:00Z">
        <w:r w:rsidR="00790E5D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need</w:delText>
        </w:r>
        <w:r w:rsidR="00922C45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s</w:delText>
        </w:r>
        <w:r w:rsidR="00790E5D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 </w:delText>
        </w:r>
      </w:del>
      <w:ins w:id="20" w:author="Monika Reichart" w:date="2019-01-08T15:27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>consumes</w:t>
        </w:r>
        <w:r w:rsidR="001C7CA8" w:rsidRPr="002678D6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 </w:t>
        </w:r>
      </w:ins>
      <w:del w:id="21" w:author="Monika Reichart" w:date="2019-01-08T15:27:00Z">
        <w:r w:rsidR="00790E5D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an </w:delText>
        </w:r>
        <w:r w:rsidR="00800F45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average of </w:delText>
        </w:r>
      </w:del>
      <w:r w:rsidR="00800F45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5-10 </w:t>
      </w:r>
      <w:r w:rsidR="00824648" w:rsidRPr="002678D6">
        <w:rPr>
          <w:rFonts w:ascii="Arial" w:hAnsi="Arial" w:cs="Arial"/>
          <w:color w:val="212121"/>
          <w:sz w:val="22"/>
          <w:szCs w:val="22"/>
          <w:lang w:val="en"/>
        </w:rPr>
        <w:t>liters</w:t>
      </w:r>
      <w:r w:rsidR="00800F45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and a plane about 4 liters</w:t>
      </w:r>
      <w:r w:rsidR="00824648" w:rsidRPr="002678D6">
        <w:rPr>
          <w:rFonts w:ascii="Arial" w:hAnsi="Arial" w:cs="Arial"/>
          <w:color w:val="212121"/>
          <w:sz w:val="22"/>
          <w:szCs w:val="22"/>
          <w:lang w:val="en"/>
        </w:rPr>
        <w:t>.</w:t>
      </w:r>
    </w:p>
    <w:p w14:paraId="54561FD9" w14:textId="582ED8D8" w:rsidR="005D44AF" w:rsidRPr="002678D6" w:rsidRDefault="005D44AF" w:rsidP="0026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color w:val="212121"/>
          <w:sz w:val="22"/>
          <w:szCs w:val="22"/>
          <w:lang w:val="en-US"/>
        </w:rPr>
      </w:pPr>
      <w:r w:rsidRPr="002678D6">
        <w:rPr>
          <w:rFonts w:ascii="Arial" w:hAnsi="Arial" w:cs="Arial"/>
          <w:color w:val="313131"/>
          <w:sz w:val="22"/>
          <w:szCs w:val="22"/>
          <w:lang w:val="en-US"/>
        </w:rPr>
        <w:t>Another negative fact is that</w:t>
      </w:r>
      <w:del w:id="22" w:author="Monika Reichart" w:date="2019-01-08T15:27:00Z">
        <w:r w:rsidRPr="002678D6" w:rsidDel="001C7CA8">
          <w:rPr>
            <w:rFonts w:ascii="Arial" w:hAnsi="Arial" w:cs="Arial"/>
            <w:color w:val="313131"/>
            <w:sz w:val="22"/>
            <w:szCs w:val="22"/>
            <w:lang w:val="en-US"/>
          </w:rPr>
          <w:delText>,</w:delText>
        </w:r>
      </w:del>
      <w:r w:rsidRPr="002678D6">
        <w:rPr>
          <w:rFonts w:ascii="Arial" w:hAnsi="Arial" w:cs="Arial"/>
          <w:color w:val="313131"/>
          <w:sz w:val="22"/>
          <w:szCs w:val="22"/>
          <w:lang w:val="en-US"/>
        </w:rPr>
        <w:t xml:space="preserve"> </w:t>
      </w:r>
      <w:r w:rsidRPr="002678D6">
        <w:rPr>
          <w:rFonts w:ascii="Arial" w:hAnsi="Arial" w:cs="Arial"/>
          <w:color w:val="212121"/>
          <w:sz w:val="22"/>
          <w:szCs w:val="22"/>
          <w:lang w:val="en"/>
        </w:rPr>
        <w:t>departure and arrival are dependent on the weather and therefore uncertain</w:t>
      </w:r>
      <w:r w:rsidR="009E1AE4" w:rsidRPr="002678D6">
        <w:rPr>
          <w:rFonts w:ascii="Arial" w:hAnsi="Arial" w:cs="Arial"/>
          <w:color w:val="212121"/>
          <w:sz w:val="22"/>
          <w:szCs w:val="22"/>
          <w:lang w:val="en"/>
        </w:rPr>
        <w:t>. For e</w:t>
      </w:r>
      <w:r w:rsidR="00AD267C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xample, </w:t>
      </w:r>
      <w:del w:id="23" w:author="Monika Reichart" w:date="2019-01-08T15:28:00Z">
        <w:r w:rsidR="00AD267C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my </w:delText>
        </w:r>
      </w:del>
      <w:ins w:id="24" w:author="Monika Reichart" w:date="2019-01-08T15:28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a </w:t>
        </w:r>
        <w:r w:rsidR="001C7CA8" w:rsidRPr="002678D6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 </w:t>
        </w:r>
      </w:ins>
      <w:r w:rsidR="00AD267C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flight </w:t>
      </w:r>
      <w:ins w:id="25" w:author="Monika Reichart" w:date="2019-01-08T15:28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is scheduled for take off </w:t>
        </w:r>
      </w:ins>
      <w:del w:id="26" w:author="Monika Reichart" w:date="2019-01-08T15:28:00Z">
        <w:r w:rsidR="00AD267C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starts</w:delText>
        </w:r>
      </w:del>
      <w:r w:rsidR="00AD267C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at 12 o’clock. </w:t>
      </w:r>
      <w:del w:id="27" w:author="Monika Reichart" w:date="2019-01-08T15:28:00Z">
        <w:r w:rsidR="00AD267C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But i</w:delText>
        </w:r>
      </w:del>
      <w:ins w:id="28" w:author="Monika Reichart" w:date="2019-01-08T15:28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>I</w:t>
        </w:r>
      </w:ins>
      <w:r w:rsidR="00AD267C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f there is a storm </w:t>
      </w:r>
      <w:del w:id="29" w:author="Monika Reichart" w:date="2019-01-08T15:28:00Z">
        <w:r w:rsidR="00AD267C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or something else my </w:delText>
        </w:r>
      </w:del>
      <w:ins w:id="30" w:author="Monika Reichart" w:date="2019-01-08T15:28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>that</w:t>
        </w:r>
        <w:r w:rsidR="001C7CA8" w:rsidRPr="002678D6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 </w:t>
        </w:r>
      </w:ins>
      <w:r w:rsidR="00AD267C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flight </w:t>
      </w:r>
      <w:del w:id="31" w:author="Monika Reichart" w:date="2019-01-08T15:28:00Z">
        <w:r w:rsidR="00AD267C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can</w:delText>
        </w:r>
        <w:r w:rsidR="008D1D9A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n</w:delText>
        </w:r>
        <w:r w:rsidR="00B929A6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ot </w:delText>
        </w:r>
        <w:r w:rsidR="009D0E09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start</w:delText>
        </w:r>
      </w:del>
      <w:ins w:id="32" w:author="Monika Reichart" w:date="2019-01-08T15:28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>might be delayed</w:t>
        </w:r>
      </w:ins>
      <w:r w:rsidR="00AD267C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. </w:t>
      </w:r>
      <w:del w:id="33" w:author="Monika Reichart" w:date="2019-01-08T15:29:00Z">
        <w:r w:rsidR="00AD267C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That would mean that I need to wait, until the storm is going away.</w:delText>
        </w:r>
      </w:del>
      <w:ins w:id="34" w:author="Monika Reichart" w:date="2019-01-08T15:29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>And delays have become more frequent, not only because of the increase of extreme weather phenomena, but also because of drones obstructing air traffic and congested airways.</w:t>
        </w:r>
      </w:ins>
    </w:p>
    <w:p w14:paraId="54561FDA" w14:textId="77777777" w:rsidR="005D44AF" w:rsidRPr="002678D6" w:rsidRDefault="005D44AF" w:rsidP="002678D6">
      <w:pPr>
        <w:spacing w:after="144" w:line="360" w:lineRule="auto"/>
        <w:rPr>
          <w:rFonts w:ascii="Arial" w:eastAsia="Times New Roman" w:hAnsi="Arial" w:cs="Arial"/>
          <w:sz w:val="22"/>
          <w:szCs w:val="22"/>
          <w:lang w:val="en-US" w:eastAsia="de-DE"/>
        </w:rPr>
      </w:pPr>
    </w:p>
    <w:p w14:paraId="2552F614" w14:textId="29E71C92" w:rsidR="00324DCA" w:rsidRPr="002678D6" w:rsidRDefault="00324DCA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223FC8FC" w14:textId="048C4F89" w:rsidR="00C21509" w:rsidRPr="002678D6" w:rsidRDefault="00324DCA" w:rsidP="002678D6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678D6">
        <w:rPr>
          <w:rStyle w:val="berschrift1Zchn"/>
          <w:rFonts w:ascii="Arial" w:hAnsi="Arial" w:cs="Arial"/>
          <w:sz w:val="22"/>
          <w:szCs w:val="22"/>
          <w:lang w:val="en-US"/>
        </w:rPr>
        <w:t>Conclusion</w:t>
      </w:r>
      <w:r w:rsidRPr="002678D6">
        <w:rPr>
          <w:rFonts w:ascii="Arial" w:hAnsi="Arial" w:cs="Arial"/>
          <w:sz w:val="22"/>
          <w:szCs w:val="22"/>
          <w:lang w:val="en-US"/>
        </w:rPr>
        <w:t>:</w:t>
      </w:r>
    </w:p>
    <w:p w14:paraId="37DF6107" w14:textId="157CA900" w:rsidR="003B2602" w:rsidRPr="002678D6" w:rsidRDefault="0006077B" w:rsidP="002678D6">
      <w:pPr>
        <w:pStyle w:val="HTMLVorformatiert"/>
        <w:spacing w:line="360" w:lineRule="auto"/>
        <w:rPr>
          <w:rFonts w:ascii="Arial" w:hAnsi="Arial" w:cs="Arial"/>
          <w:color w:val="212121"/>
          <w:sz w:val="22"/>
          <w:szCs w:val="22"/>
          <w:lang w:val="en-US"/>
        </w:rPr>
      </w:pPr>
      <w:r w:rsidRPr="002678D6">
        <w:rPr>
          <w:rFonts w:ascii="Arial" w:hAnsi="Arial" w:cs="Arial"/>
          <w:sz w:val="22"/>
          <w:szCs w:val="22"/>
          <w:lang w:val="en-US"/>
        </w:rPr>
        <w:t>T</w:t>
      </w:r>
      <w:r w:rsidR="00324DCA" w:rsidRPr="002678D6">
        <w:rPr>
          <w:rFonts w:ascii="Arial" w:hAnsi="Arial" w:cs="Arial"/>
          <w:sz w:val="22"/>
          <w:szCs w:val="22"/>
          <w:lang w:val="en-US"/>
        </w:rPr>
        <w:t xml:space="preserve">he </w:t>
      </w:r>
      <w:ins w:id="35" w:author="Monika Reichart" w:date="2019-01-08T15:29:00Z">
        <w:r w:rsidR="001C7CA8">
          <w:rPr>
            <w:rFonts w:ascii="Arial" w:hAnsi="Arial" w:cs="Arial"/>
            <w:sz w:val="22"/>
            <w:szCs w:val="22"/>
            <w:lang w:val="en-US"/>
          </w:rPr>
          <w:t xml:space="preserve">major </w:t>
        </w:r>
      </w:ins>
      <w:r w:rsidR="00324DCA" w:rsidRPr="002678D6">
        <w:rPr>
          <w:rFonts w:ascii="Arial" w:hAnsi="Arial" w:cs="Arial"/>
          <w:sz w:val="22"/>
          <w:szCs w:val="22"/>
          <w:lang w:val="en-US"/>
        </w:rPr>
        <w:t>reason why air trav</w:t>
      </w:r>
      <w:r w:rsidR="0027431E" w:rsidRPr="002678D6">
        <w:rPr>
          <w:rFonts w:ascii="Arial" w:hAnsi="Arial" w:cs="Arial"/>
          <w:sz w:val="22"/>
          <w:szCs w:val="22"/>
          <w:lang w:val="en-US"/>
        </w:rPr>
        <w:t>el</w:t>
      </w:r>
      <w:r w:rsidR="00324DCA" w:rsidRPr="002678D6">
        <w:rPr>
          <w:rFonts w:ascii="Arial" w:hAnsi="Arial" w:cs="Arial"/>
          <w:sz w:val="22"/>
          <w:szCs w:val="22"/>
          <w:lang w:val="en-US"/>
        </w:rPr>
        <w:t xml:space="preserve"> is </w:t>
      </w:r>
      <w:r w:rsidR="00BC2E8A" w:rsidRPr="002678D6">
        <w:rPr>
          <w:rFonts w:ascii="Arial" w:hAnsi="Arial" w:cs="Arial"/>
          <w:sz w:val="22"/>
          <w:szCs w:val="22"/>
          <w:lang w:val="en-US"/>
        </w:rPr>
        <w:t xml:space="preserve">rising </w:t>
      </w:r>
      <w:r w:rsidR="0027431E" w:rsidRPr="002678D6">
        <w:rPr>
          <w:rFonts w:ascii="Arial" w:hAnsi="Arial" w:cs="Arial"/>
          <w:sz w:val="22"/>
          <w:szCs w:val="22"/>
          <w:lang w:val="en-US"/>
        </w:rPr>
        <w:t xml:space="preserve">is </w:t>
      </w:r>
      <w:r w:rsidR="00BC2E8A" w:rsidRPr="002678D6">
        <w:rPr>
          <w:rFonts w:ascii="Arial" w:hAnsi="Arial" w:cs="Arial"/>
          <w:sz w:val="22"/>
          <w:szCs w:val="22"/>
          <w:lang w:val="en-US"/>
        </w:rPr>
        <w:t xml:space="preserve">the </w:t>
      </w:r>
      <w:r w:rsidR="0027431E" w:rsidRPr="002678D6">
        <w:rPr>
          <w:rFonts w:ascii="Arial" w:hAnsi="Arial" w:cs="Arial"/>
          <w:sz w:val="22"/>
          <w:szCs w:val="22"/>
          <w:lang w:val="en-US"/>
        </w:rPr>
        <w:t xml:space="preserve">reduction in </w:t>
      </w:r>
      <w:r w:rsidR="00BC2E8A" w:rsidRPr="002678D6">
        <w:rPr>
          <w:rFonts w:ascii="Arial" w:hAnsi="Arial" w:cs="Arial"/>
          <w:sz w:val="22"/>
          <w:szCs w:val="22"/>
          <w:lang w:val="en-US"/>
        </w:rPr>
        <w:t>price. You can get a ticket for 30</w:t>
      </w:r>
      <w:r w:rsidR="003B2602" w:rsidRPr="002678D6">
        <w:rPr>
          <w:rFonts w:ascii="Arial" w:hAnsi="Arial" w:cs="Arial"/>
          <w:sz w:val="22"/>
          <w:szCs w:val="22"/>
          <w:lang w:val="en-US"/>
        </w:rPr>
        <w:t>€.</w:t>
      </w:r>
      <w:r w:rsidR="003B2602" w:rsidRPr="002678D6">
        <w:rPr>
          <w:rFonts w:ascii="Arial" w:hAnsi="Arial" w:cs="Arial"/>
          <w:color w:val="212121"/>
          <w:sz w:val="22"/>
          <w:szCs w:val="22"/>
          <w:lang w:val="en"/>
        </w:rPr>
        <w:t xml:space="preserve"> </w:t>
      </w:r>
      <w:ins w:id="36" w:author="Monika Reichart" w:date="2019-01-08T15:30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At the same time, more and more people are now in a position to afford air travel because fighting poverty has resulted in greater wealth around the globe. </w:t>
        </w:r>
      </w:ins>
      <w:del w:id="37" w:author="Monika Reichart" w:date="2019-01-08T15:30:00Z">
        <w:r w:rsidR="003B2602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And on the other hand, you save a lot</w:delText>
        </w:r>
        <w:r w:rsidR="0027431E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 of time</w:delText>
        </w:r>
        <w:r w:rsidR="003B2602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 xml:space="preserve"> when you're flying because it's faster than driving</w:delText>
        </w:r>
        <w:r w:rsidR="002641B3" w:rsidRPr="002678D6" w:rsidDel="001C7CA8">
          <w:rPr>
            <w:rFonts w:ascii="Arial" w:hAnsi="Arial" w:cs="Arial"/>
            <w:color w:val="212121"/>
            <w:sz w:val="22"/>
            <w:szCs w:val="22"/>
            <w:lang w:val="en"/>
          </w:rPr>
          <w:delText>.</w:delText>
        </w:r>
      </w:del>
      <w:ins w:id="38" w:author="Monika Reichart" w:date="2019-01-08T15:30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As long as </w:t>
        </w:r>
      </w:ins>
      <w:ins w:id="39" w:author="Monika Reichart" w:date="2019-01-08T15:31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these trends continue, </w:t>
        </w:r>
      </w:ins>
      <w:ins w:id="40" w:author="Monika Reichart" w:date="2019-01-08T15:30:00Z">
        <w:r w:rsidR="001C7CA8">
          <w:rPr>
            <w:rFonts w:ascii="Arial" w:hAnsi="Arial" w:cs="Arial"/>
            <w:color w:val="212121"/>
            <w:sz w:val="22"/>
            <w:szCs w:val="22"/>
            <w:lang w:val="en"/>
          </w:rPr>
          <w:t xml:space="preserve">prices will continue decreasing, passenger miles will be on the rise. </w:t>
        </w:r>
      </w:ins>
    </w:p>
    <w:p w14:paraId="15D3E3C2" w14:textId="7CD48638" w:rsidR="00324DCA" w:rsidRPr="002678D6" w:rsidRDefault="00E94965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2678D6">
        <w:rPr>
          <w:rFonts w:ascii="Arial" w:hAnsi="Arial" w:cs="Arial"/>
          <w:noProof/>
          <w:sz w:val="22"/>
          <w:szCs w:val="22"/>
          <w:lang w:eastAsia="de-AT"/>
        </w:rPr>
        <w:drawing>
          <wp:inline distT="0" distB="0" distL="0" distR="0" wp14:anchorId="002E08A9" wp14:editId="010EE7AE">
            <wp:extent cx="3409627" cy="2179438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8-11-18 um 13.04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93" cy="21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449E" w14:textId="7BA21253" w:rsidR="00063724" w:rsidRPr="002678D6" w:rsidRDefault="00063724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F5BDB15" w14:textId="3215E809" w:rsidR="000C50FD" w:rsidRDefault="006B527F" w:rsidP="002678D6">
      <w:pPr>
        <w:pStyle w:val="HTMLVorformatiert"/>
        <w:spacing w:line="360" w:lineRule="auto"/>
        <w:rPr>
          <w:ins w:id="41" w:author="Monika Reichart" w:date="2019-01-08T15:34:00Z"/>
          <w:rFonts w:ascii="Arial" w:hAnsi="Arial" w:cs="Arial"/>
          <w:sz w:val="22"/>
          <w:szCs w:val="22"/>
          <w:lang w:val="en-US"/>
        </w:rPr>
      </w:pPr>
      <w:ins w:id="42" w:author="Monika Reichart" w:date="2019-01-08T15:33:00Z">
        <w:r>
          <w:rPr>
            <w:rFonts w:ascii="Arial" w:hAnsi="Arial" w:cs="Arial"/>
            <w:sz w:val="22"/>
            <w:szCs w:val="22"/>
            <w:lang w:val="en-US"/>
          </w:rPr>
          <w:t xml:space="preserve">This is </w:t>
        </w:r>
      </w:ins>
      <w:ins w:id="43" w:author="Monika Reichart" w:date="2019-01-08T15:34:00Z">
        <w:r>
          <w:rPr>
            <w:rFonts w:ascii="Arial" w:hAnsi="Arial" w:cs="Arial"/>
            <w:sz w:val="22"/>
            <w:szCs w:val="22"/>
            <w:lang w:val="en-US"/>
          </w:rPr>
          <w:t>quite good</w:t>
        </w:r>
      </w:ins>
      <w:ins w:id="44" w:author="Monika Reichart" w:date="2019-01-08T15:33:00Z">
        <w:r>
          <w:rPr>
            <w:rFonts w:ascii="Arial" w:hAnsi="Arial" w:cs="Arial"/>
            <w:sz w:val="22"/>
            <w:szCs w:val="22"/>
            <w:lang w:val="en-US"/>
          </w:rPr>
          <w:t>, Gregoire.</w:t>
        </w:r>
      </w:ins>
      <w:ins w:id="45" w:author="Monika Reichart" w:date="2019-01-08T15:34:00Z">
        <w:r>
          <w:rPr>
            <w:rFonts w:ascii="Arial" w:hAnsi="Arial" w:cs="Arial"/>
            <w:sz w:val="22"/>
            <w:szCs w:val="22"/>
            <w:lang w:val="en-US"/>
          </w:rPr>
          <w:t xml:space="preserve"> The ending is not so great, and the subheadings need to be more neutral, eg</w:t>
        </w:r>
      </w:ins>
    </w:p>
    <w:p w14:paraId="7376DD54" w14:textId="77777777" w:rsidR="006B527F" w:rsidRDefault="006B527F" w:rsidP="002678D6">
      <w:pPr>
        <w:pStyle w:val="HTMLVorformatiert"/>
        <w:spacing w:line="360" w:lineRule="auto"/>
        <w:rPr>
          <w:ins w:id="46" w:author="Monika Reichart" w:date="2019-01-08T15:34:00Z"/>
          <w:rFonts w:ascii="Arial" w:hAnsi="Arial" w:cs="Arial"/>
          <w:sz w:val="22"/>
          <w:szCs w:val="22"/>
          <w:lang w:val="en-US"/>
        </w:rPr>
      </w:pPr>
    </w:p>
    <w:p w14:paraId="6A9DEA0B" w14:textId="7D5C431C" w:rsidR="006B527F" w:rsidRDefault="006B527F" w:rsidP="006B527F">
      <w:pPr>
        <w:pStyle w:val="berschrift1"/>
        <w:spacing w:line="360" w:lineRule="auto"/>
        <w:rPr>
          <w:ins w:id="47" w:author="Monika Reichart" w:date="2019-01-08T15:35:00Z"/>
          <w:rFonts w:ascii="Arial" w:hAnsi="Arial" w:cs="Arial"/>
          <w:sz w:val="22"/>
          <w:szCs w:val="22"/>
          <w:lang w:val="en-US"/>
        </w:rPr>
      </w:pPr>
      <w:ins w:id="48" w:author="Monika Reichart" w:date="2019-01-08T15:34:00Z">
        <w:r>
          <w:rPr>
            <w:rFonts w:ascii="Arial" w:hAnsi="Arial" w:cs="Arial"/>
            <w:sz w:val="22"/>
            <w:szCs w:val="22"/>
            <w:lang w:val="en-US"/>
          </w:rPr>
          <w:t xml:space="preserve">Air travel on the rise </w:t>
        </w:r>
      </w:ins>
      <w:ins w:id="49" w:author="Monika Reichart" w:date="2019-01-08T15:35:00Z">
        <w:r>
          <w:rPr>
            <w:rFonts w:ascii="Arial" w:hAnsi="Arial" w:cs="Arial"/>
            <w:sz w:val="22"/>
            <w:szCs w:val="22"/>
            <w:lang w:val="en-US"/>
          </w:rPr>
          <w:t xml:space="preserve">(not: </w:t>
        </w:r>
        <w:r w:rsidRPr="002678D6">
          <w:rPr>
            <w:rFonts w:ascii="Arial" w:hAnsi="Arial" w:cs="Arial"/>
            <w:sz w:val="22"/>
            <w:szCs w:val="22"/>
            <w:lang w:val="en-US"/>
          </w:rPr>
          <w:t>But why are more and more people flying by plane?</w:t>
        </w:r>
        <w:r>
          <w:rPr>
            <w:rFonts w:ascii="Arial" w:hAnsi="Arial" w:cs="Arial"/>
            <w:sz w:val="22"/>
            <w:szCs w:val="22"/>
            <w:lang w:val="en-US"/>
          </w:rPr>
          <w:t>)</w:t>
        </w:r>
      </w:ins>
    </w:p>
    <w:p w14:paraId="4728A55A" w14:textId="77777777" w:rsidR="006B527F" w:rsidRPr="006B527F" w:rsidRDefault="006B527F" w:rsidP="006B527F">
      <w:pPr>
        <w:rPr>
          <w:ins w:id="50" w:author="Monika Reichart" w:date="2019-01-08T15:35:00Z"/>
          <w:lang w:val="en-US"/>
          <w:rPrChange w:id="51" w:author="Monika Reichart" w:date="2019-01-08T15:35:00Z">
            <w:rPr>
              <w:ins w:id="52" w:author="Monika Reichart" w:date="2019-01-08T15:35:00Z"/>
              <w:rFonts w:ascii="Arial" w:hAnsi="Arial" w:cs="Arial"/>
              <w:sz w:val="22"/>
              <w:szCs w:val="22"/>
              <w:lang w:val="en-US"/>
            </w:rPr>
          </w:rPrChange>
        </w:rPr>
        <w:pPrChange w:id="53" w:author="Monika Reichart" w:date="2019-01-08T15:35:00Z">
          <w:pPr>
            <w:pStyle w:val="berschrift1"/>
            <w:spacing w:line="360" w:lineRule="auto"/>
          </w:pPr>
        </w:pPrChange>
      </w:pPr>
    </w:p>
    <w:p w14:paraId="0E479BAB" w14:textId="6C2BAF8F" w:rsidR="006B527F" w:rsidRPr="002678D6" w:rsidRDefault="006B527F" w:rsidP="006B527F">
      <w:pPr>
        <w:pStyle w:val="berschrift1"/>
        <w:spacing w:line="360" w:lineRule="auto"/>
        <w:rPr>
          <w:ins w:id="54" w:author="Monika Reichart" w:date="2019-01-08T15:35:00Z"/>
          <w:rFonts w:ascii="Arial" w:hAnsi="Arial" w:cs="Arial"/>
          <w:sz w:val="22"/>
          <w:szCs w:val="22"/>
          <w:lang w:val="en-US"/>
        </w:rPr>
      </w:pPr>
      <w:ins w:id="55" w:author="Monika Reichart" w:date="2019-01-08T15:35:00Z">
        <w:r>
          <w:rPr>
            <w:rFonts w:ascii="Arial" w:hAnsi="Arial" w:cs="Arial"/>
            <w:sz w:val="22"/>
            <w:szCs w:val="22"/>
            <w:lang w:val="en-US"/>
          </w:rPr>
          <w:t xml:space="preserve">Downsides (not: </w:t>
        </w:r>
        <w:r w:rsidRPr="002678D6">
          <w:rPr>
            <w:rFonts w:ascii="Arial" w:hAnsi="Arial" w:cs="Arial"/>
            <w:sz w:val="22"/>
            <w:szCs w:val="22"/>
            <w:lang w:val="en-US"/>
          </w:rPr>
          <w:t>However, flying also has a bad side</w:t>
        </w:r>
        <w:r>
          <w:rPr>
            <w:rFonts w:ascii="Arial" w:hAnsi="Arial" w:cs="Arial"/>
            <w:sz w:val="22"/>
            <w:szCs w:val="22"/>
            <w:lang w:val="en-US"/>
          </w:rPr>
          <w:t>)</w:t>
        </w:r>
        <w:bookmarkStart w:id="56" w:name="_GoBack"/>
        <w:bookmarkEnd w:id="56"/>
      </w:ins>
    </w:p>
    <w:p w14:paraId="0D737950" w14:textId="00350D30" w:rsidR="006B527F" w:rsidRPr="002678D6" w:rsidRDefault="006B527F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667052D5" w14:textId="7E269283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28CFA354" w14:textId="40B98B2F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291D505C" w14:textId="64A09B6F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077CC24" w14:textId="0EDF3A40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24CA736F" w14:textId="05BB2190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7033DEE" w14:textId="526BC6E3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BB9D898" w14:textId="73B708CC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4FD9622F" w14:textId="61988A73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40454C4" w14:textId="2534A7C4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014C565" w14:textId="67E5A08F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6F4D8B4D" w14:textId="0CE604C2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6F513CA6" w14:textId="1A9092A9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375715AB" w14:textId="22E70469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13A0E7F8" w14:textId="77777777" w:rsidR="00EA7EC6" w:rsidRPr="002678D6" w:rsidRDefault="00EA7EC6" w:rsidP="002678D6">
      <w:pPr>
        <w:pStyle w:val="HTMLVorformatiert"/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sectPr w:rsidR="00EA7EC6" w:rsidRPr="002678D6" w:rsidSect="00657E2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A90F4" w14:textId="77777777" w:rsidR="001C7CA8" w:rsidRDefault="001C7CA8" w:rsidP="008F0BF1">
      <w:r>
        <w:separator/>
      </w:r>
    </w:p>
  </w:endnote>
  <w:endnote w:type="continuationSeparator" w:id="0">
    <w:p w14:paraId="396FBBC8" w14:textId="77777777" w:rsidR="001C7CA8" w:rsidRDefault="001C7CA8" w:rsidP="008F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D4986" w14:textId="77777777" w:rsidR="001C7CA8" w:rsidRDefault="001C7CA8" w:rsidP="008F0BF1">
      <w:r>
        <w:separator/>
      </w:r>
    </w:p>
  </w:footnote>
  <w:footnote w:type="continuationSeparator" w:id="0">
    <w:p w14:paraId="11A53F7E" w14:textId="77777777" w:rsidR="001C7CA8" w:rsidRDefault="001C7CA8" w:rsidP="008F0BF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ka Reichart">
    <w15:presenceInfo w15:providerId="AD" w15:userId="S-1-5-21-2506018869-2225831039-1928185442-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09"/>
    <w:rsid w:val="00032D4E"/>
    <w:rsid w:val="00053AB8"/>
    <w:rsid w:val="0005767E"/>
    <w:rsid w:val="0006077B"/>
    <w:rsid w:val="00061058"/>
    <w:rsid w:val="00063724"/>
    <w:rsid w:val="000735B2"/>
    <w:rsid w:val="000A080B"/>
    <w:rsid w:val="000C50FD"/>
    <w:rsid w:val="00154A4B"/>
    <w:rsid w:val="001C7CA8"/>
    <w:rsid w:val="001E193E"/>
    <w:rsid w:val="002153C6"/>
    <w:rsid w:val="00244D0D"/>
    <w:rsid w:val="0026240C"/>
    <w:rsid w:val="002641B3"/>
    <w:rsid w:val="002678D6"/>
    <w:rsid w:val="0027431E"/>
    <w:rsid w:val="002816DA"/>
    <w:rsid w:val="00324DCA"/>
    <w:rsid w:val="00357919"/>
    <w:rsid w:val="00397D84"/>
    <w:rsid w:val="003A57D3"/>
    <w:rsid w:val="003B2602"/>
    <w:rsid w:val="003C622E"/>
    <w:rsid w:val="003D0663"/>
    <w:rsid w:val="003F632C"/>
    <w:rsid w:val="004554BE"/>
    <w:rsid w:val="00476B15"/>
    <w:rsid w:val="004B08F0"/>
    <w:rsid w:val="005157C4"/>
    <w:rsid w:val="00556BA1"/>
    <w:rsid w:val="00593D50"/>
    <w:rsid w:val="005D44AF"/>
    <w:rsid w:val="005E45F8"/>
    <w:rsid w:val="005E6548"/>
    <w:rsid w:val="00615580"/>
    <w:rsid w:val="00657E2D"/>
    <w:rsid w:val="006B527F"/>
    <w:rsid w:val="006C588A"/>
    <w:rsid w:val="00790E5D"/>
    <w:rsid w:val="007B1F7A"/>
    <w:rsid w:val="007B4267"/>
    <w:rsid w:val="007E26DF"/>
    <w:rsid w:val="00800F45"/>
    <w:rsid w:val="008111FF"/>
    <w:rsid w:val="008216DA"/>
    <w:rsid w:val="00824648"/>
    <w:rsid w:val="008347B4"/>
    <w:rsid w:val="00840A99"/>
    <w:rsid w:val="00866184"/>
    <w:rsid w:val="008A3741"/>
    <w:rsid w:val="008D1D9A"/>
    <w:rsid w:val="008F0BF1"/>
    <w:rsid w:val="00904B09"/>
    <w:rsid w:val="00922C45"/>
    <w:rsid w:val="009251C8"/>
    <w:rsid w:val="009A7B3B"/>
    <w:rsid w:val="009D0E09"/>
    <w:rsid w:val="009E1AE4"/>
    <w:rsid w:val="009E2D6A"/>
    <w:rsid w:val="00AD267C"/>
    <w:rsid w:val="00B929A6"/>
    <w:rsid w:val="00BC2E8A"/>
    <w:rsid w:val="00C21509"/>
    <w:rsid w:val="00C533E4"/>
    <w:rsid w:val="00CA54C5"/>
    <w:rsid w:val="00D24432"/>
    <w:rsid w:val="00D258BA"/>
    <w:rsid w:val="00D46913"/>
    <w:rsid w:val="00DA0ED4"/>
    <w:rsid w:val="00DE61AD"/>
    <w:rsid w:val="00E304BC"/>
    <w:rsid w:val="00E94965"/>
    <w:rsid w:val="00EA7EC6"/>
    <w:rsid w:val="00F2788F"/>
    <w:rsid w:val="00FB7D73"/>
    <w:rsid w:val="00F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1FCA"/>
  <w14:defaultImageDpi w14:val="32767"/>
  <w15:chartTrackingRefBased/>
  <w15:docId w15:val="{852C0BA2-E57B-E846-ACC5-97558C1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21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21509"/>
    <w:rPr>
      <w:rFonts w:ascii="Courier New" w:eastAsia="Times New Roman" w:hAnsi="Courier New" w:cs="Courier New"/>
      <w:sz w:val="20"/>
      <w:szCs w:val="20"/>
      <w:lang w:val="de-AT" w:eastAsia="de-DE"/>
    </w:rPr>
  </w:style>
  <w:style w:type="paragraph" w:customStyle="1" w:styleId="paragraph">
    <w:name w:val="paragraph"/>
    <w:basedOn w:val="Standard"/>
    <w:rsid w:val="005D44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AT" w:eastAsia="de-DE"/>
    </w:rPr>
  </w:style>
  <w:style w:type="paragraph" w:styleId="Kopfzeile">
    <w:name w:val="header"/>
    <w:basedOn w:val="Standard"/>
    <w:link w:val="KopfzeileZchn"/>
    <w:uiPriority w:val="99"/>
    <w:unhideWhenUsed/>
    <w:rsid w:val="008F0BF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F0BF1"/>
  </w:style>
  <w:style w:type="paragraph" w:styleId="Fuzeile">
    <w:name w:val="footer"/>
    <w:basedOn w:val="Standard"/>
    <w:link w:val="FuzeileZchn"/>
    <w:uiPriority w:val="99"/>
    <w:unhideWhenUsed/>
    <w:rsid w:val="008F0BF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F0BF1"/>
  </w:style>
  <w:style w:type="character" w:customStyle="1" w:styleId="berschrift1Zchn">
    <w:name w:val="Überschrift 1 Zchn"/>
    <w:basedOn w:val="Absatz-Standardschriftart"/>
    <w:link w:val="berschrift1"/>
    <w:uiPriority w:val="9"/>
    <w:rsid w:val="00C5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27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95D55E05</Template>
  <TotalTime>0</TotalTime>
  <Pages>3</Pages>
  <Words>429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Gregoire</dc:creator>
  <cp:keywords/>
  <dc:description/>
  <cp:lastModifiedBy>Monika Reichart</cp:lastModifiedBy>
  <cp:revision>2</cp:revision>
  <dcterms:created xsi:type="dcterms:W3CDTF">2019-01-08T14:35:00Z</dcterms:created>
  <dcterms:modified xsi:type="dcterms:W3CDTF">2019-01-08T14:35:00Z</dcterms:modified>
</cp:coreProperties>
</file>