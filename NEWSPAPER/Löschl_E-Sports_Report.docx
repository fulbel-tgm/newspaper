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E8B" w:rsidRPr="003C3E8B" w:rsidRDefault="003C3E8B" w:rsidP="003C3E8B">
      <w:pPr>
        <w:jc w:val="center"/>
        <w:rPr>
          <w:b/>
          <w:sz w:val="52"/>
          <w:szCs w:val="52"/>
        </w:rPr>
      </w:pPr>
      <w:r w:rsidRPr="003C3E8B">
        <w:rPr>
          <w:b/>
          <w:sz w:val="52"/>
          <w:szCs w:val="52"/>
        </w:rPr>
        <w:t>Report</w:t>
      </w:r>
    </w:p>
    <w:p w:rsidR="00152D10" w:rsidRDefault="003C3E8B">
      <w:r>
        <w:rPr>
          <w:noProof/>
          <w:lang w:eastAsia="de-AT"/>
        </w:rPr>
        <w:drawing>
          <wp:inline distT="0" distB="0" distL="0" distR="0">
            <wp:extent cx="5553075" cy="3123605"/>
            <wp:effectExtent l="0" t="0" r="0" b="635"/>
            <wp:docPr id="1" name="Grafik 1" descr="https://newzoo.com/wp-content/uploads/2016/05/Newzoo_Esports_Audience_Grow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" descr="https://newzoo.com/wp-content/uploads/2016/05/Newzoo_Esports_Audience_Growth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551" cy="312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D10" w:rsidRPr="00362DC2" w:rsidRDefault="00293BB8" w:rsidP="00DB07A9">
      <w:pPr>
        <w:rPr>
          <w:b/>
          <w:sz w:val="20"/>
          <w:szCs w:val="20"/>
          <w:u w:val="single"/>
          <w:lang w:val="en-US"/>
        </w:rPr>
      </w:pPr>
      <w:del w:id="0" w:author="Monika Reichart" w:date="2019-01-03T10:07:00Z">
        <w:r w:rsidRPr="00362DC2" w:rsidDel="003C66A3">
          <w:rPr>
            <w:b/>
            <w:sz w:val="20"/>
            <w:szCs w:val="20"/>
            <w:u w:val="single"/>
            <w:lang w:val="en-US"/>
          </w:rPr>
          <w:delText>T</w:delText>
        </w:r>
        <w:r w:rsidR="00DB07A9" w:rsidRPr="00362DC2" w:rsidDel="003C66A3">
          <w:rPr>
            <w:b/>
            <w:sz w:val="20"/>
            <w:szCs w:val="20"/>
            <w:u w:val="single"/>
            <w:lang w:val="en-US"/>
          </w:rPr>
          <w:delText>he a</w:delText>
        </w:r>
      </w:del>
      <w:ins w:id="1" w:author="Monika Reichart" w:date="2019-01-03T10:07:00Z">
        <w:r w:rsidR="003C66A3">
          <w:rPr>
            <w:b/>
            <w:sz w:val="20"/>
            <w:szCs w:val="20"/>
            <w:u w:val="single"/>
            <w:lang w:val="en-US"/>
          </w:rPr>
          <w:t>E-sports: a</w:t>
        </w:r>
      </w:ins>
      <w:r w:rsidR="00DB07A9" w:rsidRPr="00362DC2">
        <w:rPr>
          <w:b/>
          <w:sz w:val="20"/>
          <w:szCs w:val="20"/>
          <w:u w:val="single"/>
          <w:lang w:val="en-US"/>
        </w:rPr>
        <w:t xml:space="preserve">udience growth </w:t>
      </w:r>
      <w:del w:id="2" w:author="Monika Reichart" w:date="2019-01-03T10:07:00Z">
        <w:r w:rsidR="00DB07A9" w:rsidRPr="00362DC2" w:rsidDel="003C66A3">
          <w:rPr>
            <w:b/>
            <w:sz w:val="20"/>
            <w:szCs w:val="20"/>
            <w:u w:val="single"/>
            <w:lang w:val="en-US"/>
          </w:rPr>
          <w:delText>parallel to the</w:delText>
        </w:r>
      </w:del>
      <w:ins w:id="3" w:author="Monika Reichart" w:date="2019-01-03T10:07:00Z">
        <w:r w:rsidR="003C66A3">
          <w:rPr>
            <w:b/>
            <w:sz w:val="20"/>
            <w:szCs w:val="20"/>
            <w:u w:val="single"/>
            <w:lang w:val="en-US"/>
          </w:rPr>
          <w:t>vs</w:t>
        </w:r>
      </w:ins>
      <w:r w:rsidR="00DB07A9" w:rsidRPr="00362DC2">
        <w:rPr>
          <w:b/>
          <w:sz w:val="20"/>
          <w:szCs w:val="20"/>
          <w:u w:val="single"/>
          <w:lang w:val="en-US"/>
        </w:rPr>
        <w:t xml:space="preserve"> marketing growth </w:t>
      </w:r>
    </w:p>
    <w:p w:rsidR="002F5578" w:rsidRPr="00362DC2" w:rsidRDefault="00355CD3" w:rsidP="00DB07A9">
      <w:pPr>
        <w:rPr>
          <w:b/>
          <w:sz w:val="20"/>
          <w:szCs w:val="20"/>
          <w:u w:val="single"/>
          <w:lang w:val="en-US"/>
        </w:rPr>
      </w:pPr>
      <w:r w:rsidRPr="00362DC2">
        <w:rPr>
          <w:b/>
          <w:sz w:val="20"/>
          <w:szCs w:val="20"/>
          <w:u w:val="single"/>
          <w:lang w:val="en-US"/>
        </w:rPr>
        <w:t>Intro</w:t>
      </w:r>
      <w:r w:rsidR="00595C6D" w:rsidRPr="00362DC2">
        <w:rPr>
          <w:b/>
          <w:sz w:val="20"/>
          <w:szCs w:val="20"/>
          <w:u w:val="single"/>
          <w:lang w:val="en-US"/>
        </w:rPr>
        <w:t>duction</w:t>
      </w:r>
    </w:p>
    <w:p w:rsidR="00D00F52" w:rsidRPr="00362DC2" w:rsidRDefault="00D00F52" w:rsidP="00DB07A9">
      <w:pPr>
        <w:rPr>
          <w:sz w:val="20"/>
          <w:szCs w:val="20"/>
          <w:lang w:val="en-US"/>
        </w:rPr>
      </w:pPr>
      <w:r w:rsidRPr="00362DC2">
        <w:rPr>
          <w:sz w:val="20"/>
          <w:szCs w:val="20"/>
          <w:lang w:val="en-US"/>
        </w:rPr>
        <w:t xml:space="preserve">The aim of the report is to show the development of </w:t>
      </w:r>
      <w:r w:rsidR="003C66A3">
        <w:rPr>
          <w:sz w:val="20"/>
          <w:szCs w:val="20"/>
          <w:lang w:val="en-US"/>
        </w:rPr>
        <w:t>e-sports</w:t>
      </w:r>
      <w:r w:rsidRPr="00362DC2">
        <w:rPr>
          <w:sz w:val="20"/>
          <w:szCs w:val="20"/>
          <w:lang w:val="en-US"/>
        </w:rPr>
        <w:t xml:space="preserve"> in the last few </w:t>
      </w:r>
      <w:r w:rsidR="00486A8E" w:rsidRPr="00362DC2">
        <w:rPr>
          <w:sz w:val="20"/>
          <w:szCs w:val="20"/>
          <w:lang w:val="en-US"/>
        </w:rPr>
        <w:t>years</w:t>
      </w:r>
      <w:r w:rsidRPr="00362DC2">
        <w:rPr>
          <w:sz w:val="20"/>
          <w:szCs w:val="20"/>
          <w:lang w:val="en-US"/>
        </w:rPr>
        <w:t xml:space="preserve"> and to </w:t>
      </w:r>
      <w:del w:id="4" w:author="Monika Reichart" w:date="2019-01-03T10:08:00Z">
        <w:r w:rsidRPr="00362DC2" w:rsidDel="003C66A3">
          <w:rPr>
            <w:sz w:val="20"/>
            <w:szCs w:val="20"/>
            <w:lang w:val="en-US"/>
          </w:rPr>
          <w:delText xml:space="preserve">prognose </w:delText>
        </w:r>
      </w:del>
      <w:ins w:id="5" w:author="Monika Reichart" w:date="2019-01-03T10:08:00Z">
        <w:r w:rsidR="003C66A3" w:rsidRPr="00362DC2">
          <w:rPr>
            <w:sz w:val="20"/>
            <w:szCs w:val="20"/>
            <w:lang w:val="en-US"/>
          </w:rPr>
          <w:t>pro</w:t>
        </w:r>
        <w:r w:rsidR="003C66A3">
          <w:rPr>
            <w:sz w:val="20"/>
            <w:szCs w:val="20"/>
            <w:lang w:val="en-US"/>
          </w:rPr>
          <w:t>vid</w:t>
        </w:r>
        <w:r w:rsidR="003C66A3" w:rsidRPr="00362DC2">
          <w:rPr>
            <w:sz w:val="20"/>
            <w:szCs w:val="20"/>
            <w:lang w:val="en-US"/>
          </w:rPr>
          <w:t>e</w:t>
        </w:r>
      </w:ins>
      <w:ins w:id="6" w:author="Monika Reichart" w:date="2019-01-03T10:09:00Z">
        <w:r w:rsidR="003C66A3">
          <w:rPr>
            <w:sz w:val="20"/>
            <w:szCs w:val="20"/>
            <w:lang w:val="en-US"/>
          </w:rPr>
          <w:t xml:space="preserve"> an outlook for</w:t>
        </w:r>
      </w:ins>
      <w:ins w:id="7" w:author="Monika Reichart" w:date="2019-01-03T10:08:00Z">
        <w:r w:rsidR="003C66A3" w:rsidRPr="00362DC2">
          <w:rPr>
            <w:sz w:val="20"/>
            <w:szCs w:val="20"/>
            <w:lang w:val="en-US"/>
          </w:rPr>
          <w:t xml:space="preserve"> </w:t>
        </w:r>
      </w:ins>
      <w:r w:rsidRPr="00362DC2">
        <w:rPr>
          <w:sz w:val="20"/>
          <w:szCs w:val="20"/>
          <w:lang w:val="en-US"/>
        </w:rPr>
        <w:t>the future development.</w:t>
      </w:r>
      <w:r w:rsidR="004B032C" w:rsidRPr="00362DC2">
        <w:rPr>
          <w:sz w:val="20"/>
          <w:szCs w:val="20"/>
          <w:lang w:val="en-US"/>
        </w:rPr>
        <w:t xml:space="preserve"> </w:t>
      </w:r>
      <w:r w:rsidR="00182920" w:rsidRPr="00362DC2">
        <w:rPr>
          <w:sz w:val="20"/>
          <w:szCs w:val="20"/>
          <w:lang w:val="en-US"/>
        </w:rPr>
        <w:t xml:space="preserve">It will </w:t>
      </w:r>
      <w:r w:rsidR="00345A94" w:rsidRPr="00362DC2">
        <w:rPr>
          <w:sz w:val="20"/>
          <w:szCs w:val="20"/>
          <w:lang w:val="en-US"/>
        </w:rPr>
        <w:t xml:space="preserve">also </w:t>
      </w:r>
      <w:del w:id="8" w:author="Monika Reichart" w:date="2019-01-03T10:10:00Z">
        <w:r w:rsidR="00182920" w:rsidRPr="00362DC2" w:rsidDel="003C66A3">
          <w:rPr>
            <w:sz w:val="20"/>
            <w:szCs w:val="20"/>
            <w:lang w:val="en-US"/>
          </w:rPr>
          <w:delText xml:space="preserve">contain </w:delText>
        </w:r>
      </w:del>
      <w:proofErr w:type="spellStart"/>
      <w:proofErr w:type="gramStart"/>
      <w:ins w:id="9" w:author="Monika Reichart" w:date="2019-01-03T10:10:00Z">
        <w:r w:rsidR="003C66A3">
          <w:rPr>
            <w:sz w:val="20"/>
            <w:szCs w:val="20"/>
            <w:lang w:val="en-US"/>
          </w:rPr>
          <w:t>analyse</w:t>
        </w:r>
        <w:proofErr w:type="spellEnd"/>
        <w:r w:rsidR="003C66A3">
          <w:rPr>
            <w:sz w:val="20"/>
            <w:szCs w:val="20"/>
            <w:lang w:val="en-US"/>
          </w:rPr>
          <w:t xml:space="preserve"> </w:t>
        </w:r>
        <w:r w:rsidR="003C66A3" w:rsidRPr="00362DC2">
          <w:rPr>
            <w:sz w:val="20"/>
            <w:szCs w:val="20"/>
            <w:lang w:val="en-US"/>
          </w:rPr>
          <w:t xml:space="preserve"> </w:t>
        </w:r>
      </w:ins>
      <w:r w:rsidR="00182920" w:rsidRPr="00362DC2">
        <w:rPr>
          <w:sz w:val="20"/>
          <w:szCs w:val="20"/>
          <w:lang w:val="en-US"/>
        </w:rPr>
        <w:t>the</w:t>
      </w:r>
      <w:proofErr w:type="gramEnd"/>
      <w:r w:rsidR="00A759B9" w:rsidRPr="00362DC2">
        <w:rPr>
          <w:sz w:val="20"/>
          <w:szCs w:val="20"/>
          <w:lang w:val="en-US"/>
        </w:rPr>
        <w:t xml:space="preserve"> advantage </w:t>
      </w:r>
      <w:r w:rsidR="006430F7" w:rsidRPr="00362DC2">
        <w:rPr>
          <w:sz w:val="20"/>
          <w:szCs w:val="20"/>
          <w:lang w:val="en-US"/>
        </w:rPr>
        <w:t xml:space="preserve">investors </w:t>
      </w:r>
      <w:ins w:id="10" w:author="Monika Reichart" w:date="2019-01-03T10:10:00Z">
        <w:r w:rsidR="003C66A3">
          <w:rPr>
            <w:sz w:val="20"/>
            <w:szCs w:val="20"/>
            <w:lang w:val="en-US"/>
          </w:rPr>
          <w:t xml:space="preserve">in e-sports </w:t>
        </w:r>
      </w:ins>
      <w:r w:rsidR="006430F7" w:rsidRPr="00362DC2">
        <w:rPr>
          <w:sz w:val="20"/>
          <w:szCs w:val="20"/>
          <w:lang w:val="en-US"/>
        </w:rPr>
        <w:t>have</w:t>
      </w:r>
      <w:del w:id="11" w:author="Monika Reichart" w:date="2019-01-03T10:10:00Z">
        <w:r w:rsidR="006430F7" w:rsidRPr="00362DC2" w:rsidDel="003C66A3">
          <w:rPr>
            <w:sz w:val="20"/>
            <w:szCs w:val="20"/>
            <w:lang w:val="en-US"/>
          </w:rPr>
          <w:delText>, if the invest in e-sport</w:delText>
        </w:r>
      </w:del>
      <w:r w:rsidR="006430F7" w:rsidRPr="00362DC2">
        <w:rPr>
          <w:sz w:val="20"/>
          <w:szCs w:val="20"/>
          <w:lang w:val="en-US"/>
        </w:rPr>
        <w:t>.</w:t>
      </w:r>
      <w:r w:rsidR="00551D1D" w:rsidRPr="00362DC2">
        <w:rPr>
          <w:sz w:val="20"/>
          <w:szCs w:val="20"/>
          <w:lang w:val="en-US"/>
        </w:rPr>
        <w:t xml:space="preserve"> </w:t>
      </w:r>
      <w:r w:rsidR="004507DC" w:rsidRPr="00362DC2">
        <w:rPr>
          <w:sz w:val="20"/>
          <w:szCs w:val="20"/>
          <w:lang w:val="en-US"/>
        </w:rPr>
        <w:t>E-</w:t>
      </w:r>
      <w:r w:rsidR="003C66A3">
        <w:rPr>
          <w:sz w:val="20"/>
          <w:szCs w:val="20"/>
          <w:lang w:val="en-US"/>
        </w:rPr>
        <w:t>s</w:t>
      </w:r>
      <w:r w:rsidR="003C66A3" w:rsidRPr="00362DC2">
        <w:rPr>
          <w:sz w:val="20"/>
          <w:szCs w:val="20"/>
          <w:lang w:val="en-US"/>
        </w:rPr>
        <w:t xml:space="preserve">ports </w:t>
      </w:r>
      <w:r w:rsidR="004507DC" w:rsidRPr="00362DC2">
        <w:rPr>
          <w:sz w:val="20"/>
          <w:szCs w:val="20"/>
          <w:lang w:val="en-US"/>
        </w:rPr>
        <w:t xml:space="preserve">has had </w:t>
      </w:r>
      <w:r w:rsidR="00B626EC" w:rsidRPr="00362DC2">
        <w:rPr>
          <w:sz w:val="20"/>
          <w:szCs w:val="20"/>
          <w:lang w:val="en-US"/>
        </w:rPr>
        <w:t>an</w:t>
      </w:r>
      <w:r w:rsidR="004507DC" w:rsidRPr="00362DC2">
        <w:rPr>
          <w:sz w:val="20"/>
          <w:szCs w:val="20"/>
          <w:lang w:val="en-US"/>
        </w:rPr>
        <w:t xml:space="preserve"> audience growth of 20 </w:t>
      </w:r>
      <w:del w:id="12" w:author="Monika Reichart" w:date="2019-01-03T10:10:00Z">
        <w:r w:rsidR="004507DC" w:rsidRPr="00362DC2" w:rsidDel="003C66A3">
          <w:rPr>
            <w:sz w:val="20"/>
            <w:szCs w:val="20"/>
            <w:lang w:val="en-US"/>
          </w:rPr>
          <w:delText xml:space="preserve">Million </w:delText>
        </w:r>
      </w:del>
      <w:ins w:id="13" w:author="Monika Reichart" w:date="2019-01-03T10:10:00Z">
        <w:r w:rsidR="003C66A3">
          <w:rPr>
            <w:sz w:val="20"/>
            <w:szCs w:val="20"/>
            <w:lang w:val="en-US"/>
          </w:rPr>
          <w:t>m</w:t>
        </w:r>
        <w:r w:rsidR="003C66A3" w:rsidRPr="00362DC2">
          <w:rPr>
            <w:sz w:val="20"/>
            <w:szCs w:val="20"/>
            <w:lang w:val="en-US"/>
          </w:rPr>
          <w:t xml:space="preserve">illion </w:t>
        </w:r>
      </w:ins>
      <w:r w:rsidR="004507DC" w:rsidRPr="00362DC2">
        <w:rPr>
          <w:sz w:val="20"/>
          <w:szCs w:val="20"/>
          <w:lang w:val="en-US"/>
        </w:rPr>
        <w:t xml:space="preserve">people </w:t>
      </w:r>
      <w:r w:rsidR="00FF5960" w:rsidRPr="00362DC2">
        <w:rPr>
          <w:sz w:val="20"/>
          <w:szCs w:val="20"/>
          <w:lang w:val="en-US"/>
        </w:rPr>
        <w:t>from 2017 to 2018.</w:t>
      </w:r>
      <w:r w:rsidR="00170DE0" w:rsidRPr="00362DC2">
        <w:rPr>
          <w:sz w:val="20"/>
          <w:szCs w:val="20"/>
          <w:lang w:val="en-US"/>
        </w:rPr>
        <w:t xml:space="preserve"> Some </w:t>
      </w:r>
      <w:r w:rsidR="00D504C6" w:rsidRPr="00362DC2">
        <w:rPr>
          <w:sz w:val="20"/>
          <w:szCs w:val="20"/>
          <w:lang w:val="en-US"/>
        </w:rPr>
        <w:t>b</w:t>
      </w:r>
      <w:r w:rsidR="00071CA0" w:rsidRPr="00362DC2">
        <w:rPr>
          <w:sz w:val="20"/>
          <w:szCs w:val="20"/>
          <w:lang w:val="en-US"/>
        </w:rPr>
        <w:t>usiness magazines</w:t>
      </w:r>
      <w:r w:rsidR="00E52B1E" w:rsidRPr="00362DC2">
        <w:rPr>
          <w:sz w:val="20"/>
          <w:szCs w:val="20"/>
          <w:lang w:val="en-US"/>
        </w:rPr>
        <w:t xml:space="preserve"> in late 2018</w:t>
      </w:r>
      <w:r w:rsidR="00170DE0" w:rsidRPr="00362DC2">
        <w:rPr>
          <w:sz w:val="20"/>
          <w:szCs w:val="20"/>
          <w:lang w:val="en-US"/>
        </w:rPr>
        <w:t xml:space="preserve"> </w:t>
      </w:r>
      <w:r w:rsidR="008B3E6D" w:rsidRPr="00362DC2">
        <w:rPr>
          <w:sz w:val="20"/>
          <w:szCs w:val="20"/>
          <w:lang w:val="en-US"/>
        </w:rPr>
        <w:t>call E-Sport the fast</w:t>
      </w:r>
      <w:r w:rsidR="00FC772C" w:rsidRPr="00362DC2">
        <w:rPr>
          <w:sz w:val="20"/>
          <w:szCs w:val="20"/>
          <w:lang w:val="en-US"/>
        </w:rPr>
        <w:t>est</w:t>
      </w:r>
      <w:r w:rsidR="008B3E6D" w:rsidRPr="00362DC2">
        <w:rPr>
          <w:sz w:val="20"/>
          <w:szCs w:val="20"/>
          <w:lang w:val="en-US"/>
        </w:rPr>
        <w:t xml:space="preserve"> growing</w:t>
      </w:r>
      <w:r w:rsidR="00E37840" w:rsidRPr="00362DC2">
        <w:rPr>
          <w:sz w:val="20"/>
          <w:szCs w:val="20"/>
          <w:lang w:val="en-US"/>
        </w:rPr>
        <w:t xml:space="preserve"> investment</w:t>
      </w:r>
      <w:ins w:id="14" w:author="Monika Reichart" w:date="2019-01-03T10:10:00Z">
        <w:r w:rsidR="003C66A3">
          <w:rPr>
            <w:sz w:val="20"/>
            <w:szCs w:val="20"/>
            <w:lang w:val="en-US"/>
          </w:rPr>
          <w:t xml:space="preserve"> sector</w:t>
        </w:r>
      </w:ins>
      <w:r w:rsidR="00E37840" w:rsidRPr="00362DC2">
        <w:rPr>
          <w:sz w:val="20"/>
          <w:szCs w:val="20"/>
          <w:lang w:val="en-US"/>
        </w:rPr>
        <w:t xml:space="preserve">. </w:t>
      </w:r>
      <w:r w:rsidR="008B3E6D" w:rsidRPr="00362DC2">
        <w:rPr>
          <w:sz w:val="20"/>
          <w:szCs w:val="20"/>
          <w:lang w:val="en-US"/>
        </w:rPr>
        <w:t xml:space="preserve">  </w:t>
      </w:r>
      <w:r w:rsidR="006430F7" w:rsidRPr="00362DC2">
        <w:rPr>
          <w:sz w:val="20"/>
          <w:szCs w:val="20"/>
          <w:lang w:val="en-US"/>
        </w:rPr>
        <w:t xml:space="preserve"> </w:t>
      </w:r>
      <w:r w:rsidR="00182920" w:rsidRPr="00362DC2">
        <w:rPr>
          <w:sz w:val="20"/>
          <w:szCs w:val="20"/>
          <w:lang w:val="en-US"/>
        </w:rPr>
        <w:t xml:space="preserve"> </w:t>
      </w:r>
    </w:p>
    <w:p w:rsidR="00337867" w:rsidRPr="00362DC2" w:rsidRDefault="00337867" w:rsidP="00DB07A9">
      <w:pPr>
        <w:rPr>
          <w:b/>
          <w:sz w:val="20"/>
          <w:szCs w:val="20"/>
          <w:u w:val="single"/>
          <w:lang w:val="en-US"/>
        </w:rPr>
      </w:pPr>
      <w:r w:rsidRPr="00362DC2">
        <w:rPr>
          <w:b/>
          <w:sz w:val="20"/>
          <w:szCs w:val="20"/>
          <w:u w:val="single"/>
          <w:lang w:val="en-US"/>
        </w:rPr>
        <w:t xml:space="preserve">Why is </w:t>
      </w:r>
      <w:r w:rsidR="003C66A3">
        <w:rPr>
          <w:b/>
          <w:sz w:val="20"/>
          <w:szCs w:val="20"/>
          <w:u w:val="single"/>
          <w:lang w:val="en-US"/>
        </w:rPr>
        <w:t>e</w:t>
      </w:r>
      <w:r w:rsidR="00212399" w:rsidRPr="00362DC2">
        <w:rPr>
          <w:b/>
          <w:sz w:val="20"/>
          <w:szCs w:val="20"/>
          <w:u w:val="single"/>
          <w:lang w:val="en-US"/>
        </w:rPr>
        <w:t>-</w:t>
      </w:r>
      <w:r w:rsidR="003C66A3">
        <w:rPr>
          <w:b/>
          <w:sz w:val="20"/>
          <w:szCs w:val="20"/>
          <w:u w:val="single"/>
          <w:lang w:val="en-US"/>
        </w:rPr>
        <w:t>s</w:t>
      </w:r>
      <w:r w:rsidR="003C66A3" w:rsidRPr="00362DC2">
        <w:rPr>
          <w:b/>
          <w:sz w:val="20"/>
          <w:szCs w:val="20"/>
          <w:u w:val="single"/>
          <w:lang w:val="en-US"/>
        </w:rPr>
        <w:t xml:space="preserve">ports </w:t>
      </w:r>
      <w:r w:rsidRPr="00362DC2">
        <w:rPr>
          <w:b/>
          <w:sz w:val="20"/>
          <w:szCs w:val="20"/>
          <w:u w:val="single"/>
          <w:lang w:val="en-US"/>
        </w:rPr>
        <w:t>growing</w:t>
      </w:r>
      <w:r w:rsidR="004C3C8C" w:rsidRPr="00362DC2">
        <w:rPr>
          <w:b/>
          <w:sz w:val="20"/>
          <w:szCs w:val="20"/>
          <w:u w:val="single"/>
          <w:lang w:val="en-US"/>
        </w:rPr>
        <w:t xml:space="preserve"> so </w:t>
      </w:r>
      <w:r w:rsidR="00E96D27" w:rsidRPr="00362DC2">
        <w:rPr>
          <w:b/>
          <w:sz w:val="20"/>
          <w:szCs w:val="20"/>
          <w:u w:val="single"/>
          <w:lang w:val="en-US"/>
        </w:rPr>
        <w:t>fast?</w:t>
      </w:r>
    </w:p>
    <w:p w:rsidR="00891757" w:rsidRPr="00362DC2" w:rsidRDefault="00771D85" w:rsidP="00DB07A9">
      <w:pPr>
        <w:rPr>
          <w:sz w:val="20"/>
          <w:szCs w:val="20"/>
          <w:lang w:val="en-US"/>
        </w:rPr>
      </w:pPr>
      <w:r w:rsidRPr="00362DC2">
        <w:rPr>
          <w:sz w:val="20"/>
          <w:szCs w:val="20"/>
          <w:lang w:val="en-US"/>
        </w:rPr>
        <w:t>To start with, the reason why e-sports is growing so fast</w:t>
      </w:r>
      <w:ins w:id="15" w:author="Monika Reichart" w:date="2019-01-03T10:12:00Z">
        <w:r w:rsidR="003C66A3">
          <w:rPr>
            <w:sz w:val="20"/>
            <w:szCs w:val="20"/>
            <w:lang w:val="en-US"/>
          </w:rPr>
          <w:t xml:space="preserve"> lies in the role of the new, digital media</w:t>
        </w:r>
      </w:ins>
      <w:r w:rsidRPr="00362DC2">
        <w:rPr>
          <w:sz w:val="20"/>
          <w:szCs w:val="20"/>
          <w:lang w:val="en-US"/>
        </w:rPr>
        <w:t xml:space="preserve">. </w:t>
      </w:r>
      <w:del w:id="16" w:author="Monika Reichart" w:date="2019-01-03T10:12:00Z">
        <w:r w:rsidR="00BA6566" w:rsidRPr="00362DC2" w:rsidDel="003C66A3">
          <w:rPr>
            <w:sz w:val="20"/>
            <w:szCs w:val="20"/>
            <w:lang w:val="en-US"/>
          </w:rPr>
          <w:delText>The answer is easy, w</w:delText>
        </w:r>
      </w:del>
      <w:ins w:id="17" w:author="Monika Reichart" w:date="2019-01-03T10:12:00Z">
        <w:r w:rsidR="003C66A3">
          <w:rPr>
            <w:sz w:val="20"/>
            <w:szCs w:val="20"/>
            <w:lang w:val="en-US"/>
          </w:rPr>
          <w:t>W</w:t>
        </w:r>
      </w:ins>
      <w:r w:rsidR="00BA6566" w:rsidRPr="00362DC2">
        <w:rPr>
          <w:sz w:val="20"/>
          <w:szCs w:val="20"/>
          <w:lang w:val="en-US"/>
        </w:rPr>
        <w:t xml:space="preserve">ith growing popularity of streaming </w:t>
      </w:r>
      <w:r w:rsidR="0009005C">
        <w:rPr>
          <w:sz w:val="20"/>
          <w:szCs w:val="20"/>
          <w:lang w:val="en-US"/>
        </w:rPr>
        <w:t>n</w:t>
      </w:r>
      <w:r w:rsidR="00FF5B7C" w:rsidRPr="00362DC2">
        <w:rPr>
          <w:sz w:val="20"/>
          <w:szCs w:val="20"/>
          <w:lang w:val="en-US"/>
        </w:rPr>
        <w:t xml:space="preserve">etworks like Twitch or </w:t>
      </w:r>
      <w:proofErr w:type="spellStart"/>
      <w:r w:rsidR="00FF5B7C" w:rsidRPr="00362DC2">
        <w:rPr>
          <w:sz w:val="20"/>
          <w:szCs w:val="20"/>
          <w:lang w:val="en-US"/>
        </w:rPr>
        <w:t>Youtube</w:t>
      </w:r>
      <w:proofErr w:type="spellEnd"/>
      <w:r w:rsidR="005D6C3D" w:rsidRPr="00362DC2">
        <w:rPr>
          <w:sz w:val="20"/>
          <w:szCs w:val="20"/>
          <w:lang w:val="en-US"/>
        </w:rPr>
        <w:t>,</w:t>
      </w:r>
      <w:r w:rsidR="00FF5B7C" w:rsidRPr="00362DC2">
        <w:rPr>
          <w:sz w:val="20"/>
          <w:szCs w:val="20"/>
          <w:lang w:val="en-US"/>
        </w:rPr>
        <w:t xml:space="preserve"> </w:t>
      </w:r>
      <w:r w:rsidR="001B50DE" w:rsidRPr="00362DC2">
        <w:rPr>
          <w:sz w:val="20"/>
          <w:szCs w:val="20"/>
          <w:lang w:val="en-US"/>
        </w:rPr>
        <w:t xml:space="preserve">there was </w:t>
      </w:r>
      <w:r w:rsidR="00C96C90" w:rsidRPr="00362DC2">
        <w:rPr>
          <w:sz w:val="20"/>
          <w:szCs w:val="20"/>
          <w:lang w:val="en-US"/>
        </w:rPr>
        <w:t>a new</w:t>
      </w:r>
      <w:r w:rsidR="001B50DE" w:rsidRPr="00362DC2">
        <w:rPr>
          <w:sz w:val="20"/>
          <w:szCs w:val="20"/>
          <w:lang w:val="en-US"/>
        </w:rPr>
        <w:t xml:space="preserve"> opportunity </w:t>
      </w:r>
      <w:r w:rsidR="001622D2" w:rsidRPr="00362DC2">
        <w:rPr>
          <w:sz w:val="20"/>
          <w:szCs w:val="20"/>
          <w:lang w:val="en-US"/>
        </w:rPr>
        <w:t>for</w:t>
      </w:r>
      <w:r w:rsidR="00C96C90" w:rsidRPr="00362DC2">
        <w:rPr>
          <w:sz w:val="20"/>
          <w:szCs w:val="20"/>
          <w:lang w:val="en-US"/>
        </w:rPr>
        <w:t xml:space="preserve"> gamers </w:t>
      </w:r>
      <w:r w:rsidR="00352448" w:rsidRPr="00362DC2">
        <w:rPr>
          <w:sz w:val="20"/>
          <w:szCs w:val="20"/>
          <w:lang w:val="en-US"/>
        </w:rPr>
        <w:t xml:space="preserve">to </w:t>
      </w:r>
      <w:r w:rsidR="00BF2057" w:rsidRPr="00362DC2">
        <w:rPr>
          <w:sz w:val="20"/>
          <w:szCs w:val="20"/>
          <w:lang w:val="en-US"/>
        </w:rPr>
        <w:t xml:space="preserve">broadcast their </w:t>
      </w:r>
      <w:r w:rsidR="00850BF0" w:rsidRPr="00362DC2">
        <w:rPr>
          <w:sz w:val="20"/>
          <w:szCs w:val="20"/>
          <w:lang w:val="en-US"/>
        </w:rPr>
        <w:t>competitive</w:t>
      </w:r>
      <w:r w:rsidR="00AD7533" w:rsidRPr="00362DC2">
        <w:rPr>
          <w:sz w:val="20"/>
          <w:szCs w:val="20"/>
          <w:lang w:val="en-US"/>
        </w:rPr>
        <w:t xml:space="preserve"> </w:t>
      </w:r>
      <w:r w:rsidR="00BF2057" w:rsidRPr="00362DC2">
        <w:rPr>
          <w:sz w:val="20"/>
          <w:szCs w:val="20"/>
          <w:lang w:val="en-US"/>
        </w:rPr>
        <w:t>events</w:t>
      </w:r>
      <w:r w:rsidR="00DD1F39" w:rsidRPr="00362DC2">
        <w:rPr>
          <w:sz w:val="20"/>
          <w:szCs w:val="20"/>
          <w:lang w:val="en-US"/>
        </w:rPr>
        <w:t xml:space="preserve">. </w:t>
      </w:r>
      <w:r w:rsidR="001C1D0B" w:rsidRPr="00362DC2">
        <w:rPr>
          <w:sz w:val="20"/>
          <w:szCs w:val="20"/>
          <w:lang w:val="en-US"/>
        </w:rPr>
        <w:t>Because at the beginning of professional gaming,</w:t>
      </w:r>
      <w:r w:rsidR="00C96C90" w:rsidRPr="00362DC2">
        <w:rPr>
          <w:sz w:val="20"/>
          <w:szCs w:val="20"/>
          <w:lang w:val="en-US"/>
        </w:rPr>
        <w:t xml:space="preserve"> no TV channel would</w:t>
      </w:r>
      <w:r w:rsidR="002A62E8" w:rsidRPr="00362DC2">
        <w:rPr>
          <w:sz w:val="20"/>
          <w:szCs w:val="20"/>
          <w:lang w:val="en-US"/>
        </w:rPr>
        <w:t xml:space="preserve"> </w:t>
      </w:r>
      <w:r w:rsidR="006B329F" w:rsidRPr="00362DC2">
        <w:rPr>
          <w:sz w:val="20"/>
          <w:szCs w:val="20"/>
          <w:lang w:val="en-US"/>
        </w:rPr>
        <w:t xml:space="preserve">broadcast them. </w:t>
      </w:r>
      <w:proofErr w:type="gramStart"/>
      <w:r w:rsidR="00AC19C1" w:rsidRPr="00362DC2">
        <w:rPr>
          <w:sz w:val="20"/>
          <w:szCs w:val="20"/>
          <w:lang w:val="en-US"/>
        </w:rPr>
        <w:t>As a result</w:t>
      </w:r>
      <w:proofErr w:type="gramEnd"/>
      <w:r w:rsidR="00AC19C1" w:rsidRPr="00362DC2">
        <w:rPr>
          <w:sz w:val="20"/>
          <w:szCs w:val="20"/>
          <w:lang w:val="en-US"/>
        </w:rPr>
        <w:t xml:space="preserve"> of the digitization, nearly every kid </w:t>
      </w:r>
      <w:ins w:id="18" w:author="Monika Reichart" w:date="2019-01-03T10:13:00Z">
        <w:r w:rsidR="003C66A3">
          <w:rPr>
            <w:sz w:val="20"/>
            <w:szCs w:val="20"/>
            <w:lang w:val="en-US"/>
          </w:rPr>
          <w:t xml:space="preserve">that has access to a computer </w:t>
        </w:r>
      </w:ins>
      <w:r w:rsidR="00702A3D" w:rsidRPr="00362DC2">
        <w:rPr>
          <w:sz w:val="20"/>
          <w:szCs w:val="20"/>
          <w:lang w:val="en-US"/>
        </w:rPr>
        <w:t>plays</w:t>
      </w:r>
      <w:r w:rsidR="00AC19C1" w:rsidRPr="00362DC2">
        <w:rPr>
          <w:sz w:val="20"/>
          <w:szCs w:val="20"/>
          <w:lang w:val="en-US"/>
        </w:rPr>
        <w:t xml:space="preserve"> computer games</w:t>
      </w:r>
      <w:r w:rsidR="001A1BFF" w:rsidRPr="00362DC2">
        <w:rPr>
          <w:sz w:val="20"/>
          <w:szCs w:val="20"/>
          <w:lang w:val="en-US"/>
        </w:rPr>
        <w:t xml:space="preserve">, like </w:t>
      </w:r>
      <w:r w:rsidR="000A2EEA">
        <w:rPr>
          <w:sz w:val="20"/>
          <w:szCs w:val="20"/>
          <w:lang w:val="en-US"/>
        </w:rPr>
        <w:t>b</w:t>
      </w:r>
      <w:r w:rsidR="00D638A2" w:rsidRPr="00362DC2">
        <w:rPr>
          <w:sz w:val="20"/>
          <w:szCs w:val="20"/>
          <w:lang w:val="en-US"/>
        </w:rPr>
        <w:t>illion</w:t>
      </w:r>
      <w:ins w:id="19" w:author="Monika Reichart" w:date="2019-01-03T10:13:00Z">
        <w:r w:rsidR="003C66A3">
          <w:rPr>
            <w:sz w:val="20"/>
            <w:szCs w:val="20"/>
            <w:lang w:val="en-US"/>
          </w:rPr>
          <w:t>s of</w:t>
        </w:r>
      </w:ins>
      <w:r w:rsidR="00D638A2" w:rsidRPr="00362DC2">
        <w:rPr>
          <w:sz w:val="20"/>
          <w:szCs w:val="20"/>
          <w:lang w:val="en-US"/>
        </w:rPr>
        <w:t xml:space="preserve"> other</w:t>
      </w:r>
      <w:r w:rsidR="001A1BFF" w:rsidRPr="00362DC2">
        <w:rPr>
          <w:sz w:val="20"/>
          <w:szCs w:val="20"/>
          <w:lang w:val="en-US"/>
        </w:rPr>
        <w:t xml:space="preserve"> people</w:t>
      </w:r>
      <w:r w:rsidR="005E4D83" w:rsidRPr="00362DC2">
        <w:rPr>
          <w:sz w:val="20"/>
          <w:szCs w:val="20"/>
          <w:lang w:val="en-US"/>
        </w:rPr>
        <w:t xml:space="preserve">. </w:t>
      </w:r>
      <w:r w:rsidR="00C80C4F" w:rsidRPr="00362DC2">
        <w:rPr>
          <w:sz w:val="20"/>
          <w:szCs w:val="20"/>
          <w:lang w:val="en-US"/>
        </w:rPr>
        <w:t>W</w:t>
      </w:r>
      <w:r w:rsidR="009E0EFB" w:rsidRPr="00362DC2">
        <w:rPr>
          <w:sz w:val="20"/>
          <w:szCs w:val="20"/>
          <w:lang w:val="en-US"/>
        </w:rPr>
        <w:t xml:space="preserve">ith introducing </w:t>
      </w:r>
      <w:r w:rsidR="00DF399D" w:rsidRPr="00362DC2">
        <w:rPr>
          <w:sz w:val="20"/>
          <w:szCs w:val="20"/>
          <w:lang w:val="en-US"/>
        </w:rPr>
        <w:t>more players</w:t>
      </w:r>
      <w:r w:rsidR="009E0EFB" w:rsidRPr="00362DC2">
        <w:rPr>
          <w:sz w:val="20"/>
          <w:szCs w:val="20"/>
          <w:lang w:val="en-US"/>
        </w:rPr>
        <w:t xml:space="preserve"> into</w:t>
      </w:r>
      <w:r w:rsidR="003B1EF8" w:rsidRPr="00362DC2">
        <w:rPr>
          <w:sz w:val="20"/>
          <w:szCs w:val="20"/>
          <w:lang w:val="en-US"/>
        </w:rPr>
        <w:t xml:space="preserve"> the professional</w:t>
      </w:r>
      <w:r w:rsidR="00141D8D" w:rsidRPr="00362DC2">
        <w:rPr>
          <w:sz w:val="20"/>
          <w:szCs w:val="20"/>
          <w:lang w:val="en-US"/>
        </w:rPr>
        <w:t xml:space="preserve"> scene</w:t>
      </w:r>
      <w:r w:rsidR="003B1EF8" w:rsidRPr="00362DC2">
        <w:rPr>
          <w:sz w:val="20"/>
          <w:szCs w:val="20"/>
          <w:lang w:val="en-US"/>
        </w:rPr>
        <w:t xml:space="preserve"> of their </w:t>
      </w:r>
      <w:r w:rsidR="009E5EB6" w:rsidRPr="00362DC2">
        <w:rPr>
          <w:sz w:val="20"/>
          <w:szCs w:val="20"/>
          <w:lang w:val="en-US"/>
        </w:rPr>
        <w:t xml:space="preserve">favorite </w:t>
      </w:r>
      <w:r w:rsidR="003B1EF8" w:rsidRPr="00362DC2">
        <w:rPr>
          <w:sz w:val="20"/>
          <w:szCs w:val="20"/>
          <w:lang w:val="en-US"/>
        </w:rPr>
        <w:t>game</w:t>
      </w:r>
      <w:r w:rsidR="007E41FE" w:rsidRPr="00362DC2">
        <w:rPr>
          <w:sz w:val="20"/>
          <w:szCs w:val="20"/>
          <w:lang w:val="en-US"/>
        </w:rPr>
        <w:t xml:space="preserve">, </w:t>
      </w:r>
      <w:proofErr w:type="gramStart"/>
      <w:r w:rsidR="007E41FE" w:rsidRPr="00362DC2">
        <w:rPr>
          <w:sz w:val="20"/>
          <w:szCs w:val="20"/>
          <w:lang w:val="en-US"/>
        </w:rPr>
        <w:t xml:space="preserve">there </w:t>
      </w:r>
      <w:r w:rsidR="00CA1768" w:rsidRPr="00362DC2">
        <w:rPr>
          <w:sz w:val="20"/>
          <w:szCs w:val="20"/>
          <w:lang w:val="en-US"/>
        </w:rPr>
        <w:t xml:space="preserve">is </w:t>
      </w:r>
      <w:r w:rsidR="007E41FE" w:rsidRPr="00362DC2">
        <w:rPr>
          <w:sz w:val="20"/>
          <w:szCs w:val="20"/>
          <w:lang w:val="en-US"/>
        </w:rPr>
        <w:t>a strong possibility</w:t>
      </w:r>
      <w:proofErr w:type="gramEnd"/>
      <w:r w:rsidR="00E94FAE" w:rsidRPr="00362DC2">
        <w:rPr>
          <w:sz w:val="20"/>
          <w:szCs w:val="20"/>
          <w:lang w:val="en-US"/>
        </w:rPr>
        <w:t xml:space="preserve">, </w:t>
      </w:r>
      <w:proofErr w:type="gramStart"/>
      <w:r w:rsidR="00CA1768" w:rsidRPr="00362DC2">
        <w:rPr>
          <w:sz w:val="20"/>
          <w:szCs w:val="20"/>
          <w:lang w:val="en-US"/>
        </w:rPr>
        <w:t xml:space="preserve">they </w:t>
      </w:r>
      <w:ins w:id="20" w:author="Monika Reichart" w:date="2019-01-03T10:13:00Z">
        <w:r w:rsidR="003C66A3">
          <w:rPr>
            <w:sz w:val="20"/>
            <w:szCs w:val="20"/>
            <w:lang w:val="en-US"/>
          </w:rPr>
          <w:t xml:space="preserve">will </w:t>
        </w:r>
      </w:ins>
      <w:r w:rsidR="00CA1768" w:rsidRPr="00362DC2">
        <w:rPr>
          <w:sz w:val="20"/>
          <w:szCs w:val="20"/>
          <w:lang w:val="en-US"/>
        </w:rPr>
        <w:t>start watching</w:t>
      </w:r>
      <w:ins w:id="21" w:author="Monika Reichart" w:date="2019-01-03T10:13:00Z">
        <w:r w:rsidR="003C66A3">
          <w:rPr>
            <w:sz w:val="20"/>
            <w:szCs w:val="20"/>
            <w:lang w:val="en-US"/>
          </w:rPr>
          <w:t xml:space="preserve"> tournaments</w:t>
        </w:r>
      </w:ins>
      <w:proofErr w:type="gramEnd"/>
      <w:r w:rsidR="004E352E" w:rsidRPr="00362DC2">
        <w:rPr>
          <w:sz w:val="20"/>
          <w:szCs w:val="20"/>
          <w:lang w:val="en-US"/>
        </w:rPr>
        <w:t xml:space="preserve">. </w:t>
      </w:r>
    </w:p>
    <w:p w:rsidR="007B7566" w:rsidRPr="00362DC2" w:rsidRDefault="004C4879" w:rsidP="00DB07A9">
      <w:pPr>
        <w:rPr>
          <w:b/>
          <w:sz w:val="20"/>
          <w:szCs w:val="20"/>
          <w:u w:val="single"/>
          <w:lang w:val="en-US"/>
        </w:rPr>
      </w:pPr>
      <w:r w:rsidRPr="00362DC2">
        <w:rPr>
          <w:b/>
          <w:sz w:val="20"/>
          <w:szCs w:val="20"/>
          <w:u w:val="single"/>
          <w:lang w:val="en-US"/>
        </w:rPr>
        <w:t xml:space="preserve">E-Sports as investment for a </w:t>
      </w:r>
      <w:r w:rsidR="00DE0A3F">
        <w:rPr>
          <w:b/>
          <w:sz w:val="20"/>
          <w:szCs w:val="20"/>
          <w:u w:val="single"/>
          <w:lang w:val="en-US"/>
        </w:rPr>
        <w:t>c</w:t>
      </w:r>
      <w:r w:rsidRPr="00362DC2">
        <w:rPr>
          <w:b/>
          <w:sz w:val="20"/>
          <w:szCs w:val="20"/>
          <w:u w:val="single"/>
          <w:lang w:val="en-US"/>
        </w:rPr>
        <w:t>ompany</w:t>
      </w:r>
    </w:p>
    <w:p w:rsidR="00F01115" w:rsidRPr="00362DC2" w:rsidRDefault="00C9749C" w:rsidP="00DB07A9">
      <w:pPr>
        <w:rPr>
          <w:sz w:val="20"/>
          <w:szCs w:val="20"/>
          <w:lang w:val="en-US"/>
        </w:rPr>
      </w:pPr>
      <w:r w:rsidRPr="00362DC2">
        <w:rPr>
          <w:sz w:val="20"/>
          <w:szCs w:val="20"/>
          <w:lang w:val="en-US"/>
        </w:rPr>
        <w:t xml:space="preserve">As mentioned in the </w:t>
      </w:r>
      <w:ins w:id="22" w:author="Monika Reichart" w:date="2019-01-03T10:14:00Z">
        <w:r w:rsidR="003C66A3">
          <w:rPr>
            <w:sz w:val="20"/>
            <w:szCs w:val="20"/>
            <w:lang w:val="en-US"/>
          </w:rPr>
          <w:t xml:space="preserve">Global E-Sports Market Report, </w:t>
        </w:r>
      </w:ins>
      <w:del w:id="23" w:author="Monika Reichart" w:date="2019-01-03T10:14:00Z">
        <w:r w:rsidRPr="00362DC2" w:rsidDel="003C66A3">
          <w:rPr>
            <w:sz w:val="20"/>
            <w:szCs w:val="20"/>
            <w:lang w:val="en-US"/>
          </w:rPr>
          <w:delText>Graph</w:delText>
        </w:r>
        <w:r w:rsidR="001427A9" w:rsidRPr="00362DC2" w:rsidDel="003C66A3">
          <w:rPr>
            <w:sz w:val="20"/>
            <w:szCs w:val="20"/>
            <w:lang w:val="en-US"/>
          </w:rPr>
          <w:delText xml:space="preserve"> </w:delText>
        </w:r>
      </w:del>
      <w:ins w:id="24" w:author="Monika Reichart" w:date="2019-01-03T10:14:00Z">
        <w:r w:rsidR="003C66A3">
          <w:rPr>
            <w:sz w:val="20"/>
            <w:szCs w:val="20"/>
            <w:lang w:val="en-US"/>
          </w:rPr>
          <w:t xml:space="preserve"> </w:t>
        </w:r>
      </w:ins>
      <w:ins w:id="25" w:author="Monika Reichart" w:date="2019-01-03T10:15:00Z">
        <w:r w:rsidR="003C66A3">
          <w:rPr>
            <w:sz w:val="20"/>
            <w:szCs w:val="20"/>
            <w:lang w:val="en-US"/>
          </w:rPr>
          <w:t xml:space="preserve">investors may count </w:t>
        </w:r>
      </w:ins>
      <w:r w:rsidR="006D7A23" w:rsidRPr="00362DC2">
        <w:rPr>
          <w:sz w:val="20"/>
          <w:szCs w:val="20"/>
          <w:lang w:val="en-US"/>
        </w:rPr>
        <w:t xml:space="preserve">with </w:t>
      </w:r>
      <w:r w:rsidR="001427A9" w:rsidRPr="00362DC2">
        <w:rPr>
          <w:sz w:val="20"/>
          <w:szCs w:val="20"/>
          <w:lang w:val="en-US"/>
        </w:rPr>
        <w:t xml:space="preserve">about 200 </w:t>
      </w:r>
      <w:r w:rsidR="00333A12">
        <w:rPr>
          <w:sz w:val="20"/>
          <w:szCs w:val="20"/>
          <w:lang w:val="en-US"/>
        </w:rPr>
        <w:t>m</w:t>
      </w:r>
      <w:r w:rsidR="001427A9" w:rsidRPr="00362DC2">
        <w:rPr>
          <w:sz w:val="20"/>
          <w:szCs w:val="20"/>
          <w:lang w:val="en-US"/>
        </w:rPr>
        <w:t>illion viewers every year</w:t>
      </w:r>
      <w:r w:rsidR="00652470" w:rsidRPr="00362DC2">
        <w:rPr>
          <w:sz w:val="20"/>
          <w:szCs w:val="20"/>
          <w:lang w:val="en-US"/>
        </w:rPr>
        <w:t xml:space="preserve">, </w:t>
      </w:r>
      <w:ins w:id="26" w:author="Monika Reichart" w:date="2019-01-03T10:15:00Z">
        <w:r w:rsidR="003C66A3">
          <w:rPr>
            <w:sz w:val="20"/>
            <w:szCs w:val="20"/>
            <w:lang w:val="en-US"/>
          </w:rPr>
          <w:t xml:space="preserve">which means that </w:t>
        </w:r>
      </w:ins>
      <w:r w:rsidR="00A14558">
        <w:rPr>
          <w:sz w:val="20"/>
          <w:szCs w:val="20"/>
          <w:lang w:val="en-US"/>
        </w:rPr>
        <w:t>c</w:t>
      </w:r>
      <w:r w:rsidR="00652470" w:rsidRPr="00362DC2">
        <w:rPr>
          <w:sz w:val="20"/>
          <w:szCs w:val="20"/>
          <w:lang w:val="en-US"/>
        </w:rPr>
        <w:t xml:space="preserve">ompanies could present their products to </w:t>
      </w:r>
      <w:r w:rsidR="007736F3" w:rsidRPr="00362DC2">
        <w:rPr>
          <w:sz w:val="20"/>
          <w:szCs w:val="20"/>
          <w:lang w:val="en-US"/>
        </w:rPr>
        <w:t xml:space="preserve">0,025% </w:t>
      </w:r>
      <w:r w:rsidR="00BB2347" w:rsidRPr="00362DC2">
        <w:rPr>
          <w:sz w:val="20"/>
          <w:szCs w:val="20"/>
          <w:lang w:val="en-US"/>
        </w:rPr>
        <w:t>of the world population</w:t>
      </w:r>
      <w:r w:rsidR="00D61C72" w:rsidRPr="00362DC2">
        <w:rPr>
          <w:sz w:val="20"/>
          <w:szCs w:val="20"/>
          <w:lang w:val="en-US"/>
        </w:rPr>
        <w:t xml:space="preserve">. </w:t>
      </w:r>
      <w:r w:rsidR="00105989" w:rsidRPr="00362DC2">
        <w:rPr>
          <w:sz w:val="20"/>
          <w:szCs w:val="20"/>
          <w:lang w:val="en-US"/>
        </w:rPr>
        <w:t>I</w:t>
      </w:r>
      <w:r w:rsidR="004661ED" w:rsidRPr="00362DC2">
        <w:rPr>
          <w:sz w:val="20"/>
          <w:szCs w:val="20"/>
          <w:lang w:val="en-US"/>
        </w:rPr>
        <w:t xml:space="preserve">f only </w:t>
      </w:r>
      <w:r w:rsidR="00D807E6" w:rsidRPr="00362DC2">
        <w:rPr>
          <w:sz w:val="20"/>
          <w:szCs w:val="20"/>
          <w:lang w:val="en-US"/>
        </w:rPr>
        <w:t xml:space="preserve">0,001% of the </w:t>
      </w:r>
      <w:r w:rsidR="004661ED" w:rsidRPr="00362DC2">
        <w:rPr>
          <w:sz w:val="20"/>
          <w:szCs w:val="20"/>
          <w:lang w:val="en-US"/>
        </w:rPr>
        <w:t xml:space="preserve">0,025% </w:t>
      </w:r>
      <w:r w:rsidR="00AF3A6C" w:rsidRPr="00362DC2">
        <w:rPr>
          <w:sz w:val="20"/>
          <w:szCs w:val="20"/>
          <w:lang w:val="en-US"/>
        </w:rPr>
        <w:t xml:space="preserve">buy </w:t>
      </w:r>
      <w:r w:rsidR="00DC6225" w:rsidRPr="00362DC2">
        <w:rPr>
          <w:sz w:val="20"/>
          <w:szCs w:val="20"/>
          <w:lang w:val="en-US"/>
        </w:rPr>
        <w:t>a</w:t>
      </w:r>
      <w:r w:rsidR="00AF3A6C" w:rsidRPr="00362DC2">
        <w:rPr>
          <w:sz w:val="20"/>
          <w:szCs w:val="20"/>
          <w:lang w:val="en-US"/>
        </w:rPr>
        <w:t xml:space="preserve"> product, the</w:t>
      </w:r>
      <w:ins w:id="27" w:author="Monika Reichart" w:date="2019-01-03T10:15:00Z">
        <w:r w:rsidR="003C66A3">
          <w:rPr>
            <w:sz w:val="20"/>
            <w:szCs w:val="20"/>
            <w:lang w:val="en-US"/>
          </w:rPr>
          <w:t>y will</w:t>
        </w:r>
      </w:ins>
      <w:r w:rsidR="00AF3A6C" w:rsidRPr="00362DC2">
        <w:rPr>
          <w:sz w:val="20"/>
          <w:szCs w:val="20"/>
          <w:lang w:val="en-US"/>
        </w:rPr>
        <w:t xml:space="preserve"> still have </w:t>
      </w:r>
      <w:r w:rsidR="00EB7A8A" w:rsidRPr="00362DC2">
        <w:rPr>
          <w:sz w:val="20"/>
          <w:szCs w:val="20"/>
          <w:lang w:val="en-US"/>
        </w:rPr>
        <w:t>sold their product to about 20</w:t>
      </w:r>
      <w:r w:rsidR="008323CA" w:rsidRPr="00362DC2">
        <w:rPr>
          <w:sz w:val="20"/>
          <w:szCs w:val="20"/>
          <w:lang w:val="en-US"/>
        </w:rPr>
        <w:t>0</w:t>
      </w:r>
      <w:r w:rsidR="00EB7A8A" w:rsidRPr="00362DC2">
        <w:rPr>
          <w:sz w:val="20"/>
          <w:szCs w:val="20"/>
          <w:lang w:val="en-US"/>
        </w:rPr>
        <w:t xml:space="preserve">.000 </w:t>
      </w:r>
      <w:del w:id="28" w:author="Monika Reichart" w:date="2019-01-03T10:15:00Z">
        <w:r w:rsidR="00065C10" w:rsidRPr="00362DC2" w:rsidDel="003C66A3">
          <w:rPr>
            <w:sz w:val="20"/>
            <w:szCs w:val="20"/>
            <w:lang w:val="en-US"/>
          </w:rPr>
          <w:delText>costumers</w:delText>
        </w:r>
      </w:del>
      <w:ins w:id="29" w:author="Monika Reichart" w:date="2019-01-03T10:15:00Z">
        <w:r w:rsidR="003C66A3" w:rsidRPr="00362DC2">
          <w:rPr>
            <w:sz w:val="20"/>
            <w:szCs w:val="20"/>
            <w:lang w:val="en-US"/>
          </w:rPr>
          <w:t>c</w:t>
        </w:r>
        <w:r w:rsidR="003C66A3">
          <w:rPr>
            <w:sz w:val="20"/>
            <w:szCs w:val="20"/>
            <w:lang w:val="en-US"/>
          </w:rPr>
          <w:t>ustomer</w:t>
        </w:r>
        <w:r w:rsidR="003C66A3" w:rsidRPr="00362DC2">
          <w:rPr>
            <w:sz w:val="20"/>
            <w:szCs w:val="20"/>
            <w:lang w:val="en-US"/>
          </w:rPr>
          <w:t>s</w:t>
        </w:r>
      </w:ins>
      <w:r w:rsidR="003B5E16" w:rsidRPr="00362DC2">
        <w:rPr>
          <w:sz w:val="20"/>
          <w:szCs w:val="20"/>
          <w:lang w:val="en-US"/>
        </w:rPr>
        <w:t xml:space="preserve">, </w:t>
      </w:r>
      <w:ins w:id="30" w:author="Monika Reichart" w:date="2019-01-03T10:16:00Z">
        <w:r w:rsidR="004753A2">
          <w:rPr>
            <w:sz w:val="20"/>
            <w:szCs w:val="20"/>
            <w:lang w:val="en-US"/>
          </w:rPr>
          <w:t xml:space="preserve">who </w:t>
        </w:r>
      </w:ins>
      <w:r w:rsidR="003B5E16" w:rsidRPr="00362DC2">
        <w:rPr>
          <w:sz w:val="20"/>
          <w:szCs w:val="20"/>
          <w:lang w:val="en-US"/>
        </w:rPr>
        <w:t xml:space="preserve">they </w:t>
      </w:r>
      <w:del w:id="31" w:author="Monika Reichart" w:date="2019-01-03T10:16:00Z">
        <w:r w:rsidR="004034BF" w:rsidRPr="00362DC2" w:rsidDel="004753A2">
          <w:rPr>
            <w:sz w:val="20"/>
            <w:szCs w:val="20"/>
            <w:lang w:val="en-US"/>
          </w:rPr>
          <w:delText xml:space="preserve">only </w:delText>
        </w:r>
      </w:del>
      <w:ins w:id="32" w:author="Monika Reichart" w:date="2019-01-03T10:16:00Z">
        <w:r w:rsidR="004753A2">
          <w:rPr>
            <w:sz w:val="20"/>
            <w:szCs w:val="20"/>
            <w:lang w:val="en-US"/>
          </w:rPr>
          <w:t xml:space="preserve">will have </w:t>
        </w:r>
      </w:ins>
      <w:r w:rsidR="003B5E16" w:rsidRPr="00362DC2">
        <w:rPr>
          <w:sz w:val="20"/>
          <w:szCs w:val="20"/>
          <w:lang w:val="en-US"/>
        </w:rPr>
        <w:t>gain</w:t>
      </w:r>
      <w:r w:rsidR="00281A47" w:rsidRPr="00362DC2">
        <w:rPr>
          <w:sz w:val="20"/>
          <w:szCs w:val="20"/>
          <w:lang w:val="en-US"/>
        </w:rPr>
        <w:t>ed</w:t>
      </w:r>
      <w:r w:rsidR="003B5E16" w:rsidRPr="00362DC2">
        <w:rPr>
          <w:sz w:val="20"/>
          <w:szCs w:val="20"/>
          <w:lang w:val="en-US"/>
        </w:rPr>
        <w:t xml:space="preserve"> from </w:t>
      </w:r>
      <w:r w:rsidR="00AA6288" w:rsidRPr="00362DC2">
        <w:rPr>
          <w:sz w:val="20"/>
          <w:szCs w:val="20"/>
          <w:lang w:val="en-US"/>
        </w:rPr>
        <w:t>investing</w:t>
      </w:r>
      <w:r w:rsidR="00DE4D37" w:rsidRPr="00362DC2">
        <w:rPr>
          <w:sz w:val="20"/>
          <w:szCs w:val="20"/>
          <w:lang w:val="en-US"/>
        </w:rPr>
        <w:t xml:space="preserve"> </w:t>
      </w:r>
      <w:r w:rsidR="00AA6288" w:rsidRPr="00362DC2">
        <w:rPr>
          <w:sz w:val="20"/>
          <w:szCs w:val="20"/>
          <w:lang w:val="en-US"/>
        </w:rPr>
        <w:t xml:space="preserve">in </w:t>
      </w:r>
      <w:r w:rsidR="004753A2">
        <w:rPr>
          <w:sz w:val="20"/>
          <w:szCs w:val="20"/>
          <w:lang w:val="en-US"/>
        </w:rPr>
        <w:t>e-sports</w:t>
      </w:r>
      <w:r w:rsidR="00AA6288" w:rsidRPr="00362DC2">
        <w:rPr>
          <w:sz w:val="20"/>
          <w:szCs w:val="20"/>
          <w:lang w:val="en-US"/>
        </w:rPr>
        <w:t xml:space="preserve"> for </w:t>
      </w:r>
      <w:proofErr w:type="gramStart"/>
      <w:r w:rsidR="00AA6288" w:rsidRPr="00362DC2">
        <w:rPr>
          <w:sz w:val="20"/>
          <w:szCs w:val="20"/>
          <w:lang w:val="en-US"/>
        </w:rPr>
        <w:t>a</w:t>
      </w:r>
      <w:proofErr w:type="gramEnd"/>
      <w:r w:rsidR="00AA6288" w:rsidRPr="00362DC2">
        <w:rPr>
          <w:sz w:val="20"/>
          <w:szCs w:val="20"/>
          <w:lang w:val="en-US"/>
        </w:rPr>
        <w:t xml:space="preserve"> </w:t>
      </w:r>
      <w:del w:id="33" w:author="Monika Reichart" w:date="2019-01-03T10:16:00Z">
        <w:r w:rsidR="00AA6288" w:rsidRPr="00362DC2" w:rsidDel="004753A2">
          <w:rPr>
            <w:sz w:val="20"/>
            <w:szCs w:val="20"/>
            <w:lang w:val="en-US"/>
          </w:rPr>
          <w:delText xml:space="preserve">whole </w:delText>
        </w:r>
      </w:del>
      <w:ins w:id="34" w:author="Monika Reichart" w:date="2019-01-03T10:16:00Z">
        <w:r w:rsidR="004753A2">
          <w:rPr>
            <w:sz w:val="20"/>
            <w:szCs w:val="20"/>
            <w:lang w:val="en-US"/>
          </w:rPr>
          <w:t xml:space="preserve">only one </w:t>
        </w:r>
      </w:ins>
      <w:r w:rsidR="00AA6288" w:rsidRPr="00362DC2">
        <w:rPr>
          <w:sz w:val="20"/>
          <w:szCs w:val="20"/>
          <w:lang w:val="en-US"/>
        </w:rPr>
        <w:t xml:space="preserve">entire year. </w:t>
      </w:r>
      <w:r w:rsidR="007B29D9" w:rsidRPr="00362DC2">
        <w:rPr>
          <w:sz w:val="20"/>
          <w:szCs w:val="20"/>
          <w:lang w:val="en-US"/>
        </w:rPr>
        <w:t xml:space="preserve">As another result of investing in </w:t>
      </w:r>
      <w:del w:id="35" w:author="Monika Reichart" w:date="2019-01-03T10:16:00Z">
        <w:r w:rsidR="007B29D9" w:rsidRPr="00362DC2" w:rsidDel="004753A2">
          <w:rPr>
            <w:sz w:val="20"/>
            <w:szCs w:val="20"/>
            <w:lang w:val="en-US"/>
          </w:rPr>
          <w:delText>E-Sports</w:delText>
        </w:r>
      </w:del>
      <w:proofErr w:type="gramStart"/>
      <w:ins w:id="36" w:author="Monika Reichart" w:date="2019-01-03T10:16:00Z">
        <w:r w:rsidR="004753A2">
          <w:rPr>
            <w:sz w:val="20"/>
            <w:szCs w:val="20"/>
            <w:lang w:val="en-US"/>
          </w:rPr>
          <w:t>e-sports</w:t>
        </w:r>
      </w:ins>
      <w:proofErr w:type="gramEnd"/>
      <w:r w:rsidR="007B29D9" w:rsidRPr="00362DC2">
        <w:rPr>
          <w:sz w:val="20"/>
          <w:szCs w:val="20"/>
          <w:lang w:val="en-US"/>
        </w:rPr>
        <w:t xml:space="preserve"> </w:t>
      </w:r>
      <w:r w:rsidR="0018499D" w:rsidRPr="00362DC2">
        <w:rPr>
          <w:sz w:val="20"/>
          <w:szCs w:val="20"/>
          <w:lang w:val="en-US"/>
        </w:rPr>
        <w:t>the</w:t>
      </w:r>
      <w:r w:rsidR="007B29D9" w:rsidRPr="00362DC2">
        <w:rPr>
          <w:sz w:val="20"/>
          <w:szCs w:val="20"/>
          <w:lang w:val="en-US"/>
        </w:rPr>
        <w:t xml:space="preserve"> </w:t>
      </w:r>
      <w:del w:id="37" w:author="Monika Reichart" w:date="2019-01-03T10:17:00Z">
        <w:r w:rsidR="007B29D9" w:rsidRPr="00362DC2" w:rsidDel="004753A2">
          <w:rPr>
            <w:sz w:val="20"/>
            <w:szCs w:val="20"/>
            <w:lang w:val="en-US"/>
          </w:rPr>
          <w:delText xml:space="preserve">level </w:delText>
        </w:r>
      </w:del>
      <w:r w:rsidR="007B29D9" w:rsidRPr="00362DC2">
        <w:rPr>
          <w:sz w:val="20"/>
          <w:szCs w:val="20"/>
          <w:lang w:val="en-US"/>
        </w:rPr>
        <w:t xml:space="preserve">awareness </w:t>
      </w:r>
      <w:ins w:id="38" w:author="Monika Reichart" w:date="2019-01-03T10:17:00Z">
        <w:r w:rsidR="004753A2">
          <w:rPr>
            <w:sz w:val="20"/>
            <w:szCs w:val="20"/>
            <w:lang w:val="en-US"/>
          </w:rPr>
          <w:t xml:space="preserve">level </w:t>
        </w:r>
      </w:ins>
      <w:r w:rsidR="007B29D9" w:rsidRPr="00362DC2">
        <w:rPr>
          <w:sz w:val="20"/>
          <w:szCs w:val="20"/>
          <w:lang w:val="en-US"/>
        </w:rPr>
        <w:t>of a brand</w:t>
      </w:r>
      <w:r w:rsidR="0018499D" w:rsidRPr="00362DC2">
        <w:rPr>
          <w:sz w:val="20"/>
          <w:szCs w:val="20"/>
          <w:lang w:val="en-US"/>
        </w:rPr>
        <w:t xml:space="preserve"> increases</w:t>
      </w:r>
      <w:r w:rsidR="007B29D9" w:rsidRPr="00362DC2">
        <w:rPr>
          <w:sz w:val="20"/>
          <w:szCs w:val="20"/>
          <w:lang w:val="en-US"/>
        </w:rPr>
        <w:t xml:space="preserve">. </w:t>
      </w:r>
      <w:r w:rsidR="00BE3B13" w:rsidRPr="00362DC2">
        <w:rPr>
          <w:sz w:val="20"/>
          <w:szCs w:val="20"/>
          <w:lang w:val="en-US"/>
        </w:rPr>
        <w:t xml:space="preserve">Many people underrate the marketing </w:t>
      </w:r>
      <w:r w:rsidR="00AE736F">
        <w:rPr>
          <w:sz w:val="20"/>
          <w:szCs w:val="20"/>
          <w:lang w:val="en-US"/>
        </w:rPr>
        <w:t>influence</w:t>
      </w:r>
      <w:r w:rsidR="005B01FA" w:rsidRPr="00362DC2">
        <w:rPr>
          <w:sz w:val="20"/>
          <w:szCs w:val="20"/>
          <w:lang w:val="en-US"/>
        </w:rPr>
        <w:t xml:space="preserve"> of </w:t>
      </w:r>
      <w:r w:rsidR="002A6868" w:rsidRPr="00362DC2">
        <w:rPr>
          <w:sz w:val="20"/>
          <w:szCs w:val="20"/>
          <w:lang w:val="en-US"/>
        </w:rPr>
        <w:t>e</w:t>
      </w:r>
      <w:r w:rsidR="005B01FA" w:rsidRPr="00362DC2">
        <w:rPr>
          <w:sz w:val="20"/>
          <w:szCs w:val="20"/>
          <w:lang w:val="en-US"/>
        </w:rPr>
        <w:t xml:space="preserve">lectronics </w:t>
      </w:r>
      <w:r w:rsidR="00A167E2" w:rsidRPr="00362DC2">
        <w:rPr>
          <w:sz w:val="20"/>
          <w:szCs w:val="20"/>
          <w:lang w:val="en-US"/>
        </w:rPr>
        <w:t>s</w:t>
      </w:r>
      <w:r w:rsidR="005B01FA" w:rsidRPr="00362DC2">
        <w:rPr>
          <w:sz w:val="20"/>
          <w:szCs w:val="20"/>
          <w:lang w:val="en-US"/>
        </w:rPr>
        <w:t>ports</w:t>
      </w:r>
      <w:r w:rsidR="00145E77" w:rsidRPr="00362DC2">
        <w:rPr>
          <w:sz w:val="20"/>
          <w:szCs w:val="20"/>
          <w:lang w:val="en-US"/>
        </w:rPr>
        <w:t>.</w:t>
      </w:r>
      <w:r w:rsidR="005B01FA" w:rsidRPr="00362DC2">
        <w:rPr>
          <w:sz w:val="20"/>
          <w:szCs w:val="20"/>
          <w:lang w:val="en-US"/>
        </w:rPr>
        <w:t xml:space="preserve"> Football clubs like the FC Bayern München </w:t>
      </w:r>
      <w:r w:rsidR="00572670" w:rsidRPr="00362DC2">
        <w:rPr>
          <w:sz w:val="20"/>
          <w:szCs w:val="20"/>
          <w:lang w:val="en-US"/>
        </w:rPr>
        <w:t xml:space="preserve">noticed that very early and founded </w:t>
      </w:r>
      <w:del w:id="39" w:author="Monika Reichart" w:date="2019-01-03T10:18:00Z">
        <w:r w:rsidR="00C3760B" w:rsidRPr="00362DC2" w:rsidDel="004753A2">
          <w:rPr>
            <w:sz w:val="20"/>
            <w:szCs w:val="20"/>
            <w:lang w:val="en-US"/>
          </w:rPr>
          <w:delText>an</w:delText>
        </w:r>
        <w:r w:rsidR="00572670" w:rsidRPr="00362DC2" w:rsidDel="004753A2">
          <w:rPr>
            <w:sz w:val="20"/>
            <w:szCs w:val="20"/>
            <w:lang w:val="en-US"/>
          </w:rPr>
          <w:delText xml:space="preserve"> </w:delText>
        </w:r>
      </w:del>
      <w:ins w:id="40" w:author="Monika Reichart" w:date="2019-01-03T10:18:00Z">
        <w:r w:rsidR="004753A2">
          <w:rPr>
            <w:sz w:val="20"/>
            <w:szCs w:val="20"/>
            <w:lang w:val="en-US"/>
          </w:rPr>
          <w:t>their</w:t>
        </w:r>
        <w:r w:rsidR="004753A2" w:rsidRPr="00362DC2">
          <w:rPr>
            <w:sz w:val="20"/>
            <w:szCs w:val="20"/>
            <w:lang w:val="en-US"/>
          </w:rPr>
          <w:t xml:space="preserve"> </w:t>
        </w:r>
      </w:ins>
      <w:r w:rsidR="0056330A" w:rsidRPr="00362DC2">
        <w:rPr>
          <w:sz w:val="20"/>
          <w:szCs w:val="20"/>
          <w:lang w:val="en-US"/>
        </w:rPr>
        <w:t xml:space="preserve">own </w:t>
      </w:r>
      <w:r w:rsidR="004753A2">
        <w:rPr>
          <w:sz w:val="20"/>
          <w:szCs w:val="20"/>
          <w:lang w:val="en-US"/>
        </w:rPr>
        <w:t>e-sports</w:t>
      </w:r>
      <w:r w:rsidR="00572670" w:rsidRPr="00362DC2">
        <w:rPr>
          <w:sz w:val="20"/>
          <w:szCs w:val="20"/>
          <w:lang w:val="en-US"/>
        </w:rPr>
        <w:t xml:space="preserve"> </w:t>
      </w:r>
      <w:r w:rsidR="005A21EC">
        <w:rPr>
          <w:sz w:val="20"/>
          <w:szCs w:val="20"/>
          <w:lang w:val="en-US"/>
        </w:rPr>
        <w:t>t</w:t>
      </w:r>
      <w:r w:rsidR="00572670" w:rsidRPr="00362DC2">
        <w:rPr>
          <w:sz w:val="20"/>
          <w:szCs w:val="20"/>
          <w:lang w:val="en-US"/>
        </w:rPr>
        <w:t>eam.</w:t>
      </w:r>
      <w:r w:rsidR="00C3760B" w:rsidRPr="00362DC2">
        <w:rPr>
          <w:sz w:val="20"/>
          <w:szCs w:val="20"/>
          <w:lang w:val="en-US"/>
        </w:rPr>
        <w:t xml:space="preserve"> Keep in mind that </w:t>
      </w:r>
      <w:r w:rsidR="004239F5">
        <w:rPr>
          <w:sz w:val="20"/>
          <w:szCs w:val="20"/>
          <w:lang w:val="en-US"/>
        </w:rPr>
        <w:t>f</w:t>
      </w:r>
      <w:r w:rsidR="006A34A0" w:rsidRPr="00362DC2">
        <w:rPr>
          <w:sz w:val="20"/>
          <w:szCs w:val="20"/>
          <w:lang w:val="en-US"/>
        </w:rPr>
        <w:t xml:space="preserve">ootball is the </w:t>
      </w:r>
      <w:r w:rsidR="000D35A9" w:rsidRPr="00362DC2">
        <w:rPr>
          <w:sz w:val="20"/>
          <w:szCs w:val="20"/>
          <w:lang w:val="en-US"/>
        </w:rPr>
        <w:t>most influential sport in the world</w:t>
      </w:r>
      <w:r w:rsidR="00454B3F" w:rsidRPr="00362DC2">
        <w:rPr>
          <w:sz w:val="20"/>
          <w:szCs w:val="20"/>
          <w:lang w:val="en-US"/>
        </w:rPr>
        <w:t xml:space="preserve">, which realizes the most money in comparison to all other </w:t>
      </w:r>
      <w:del w:id="41" w:author="Monika Reichart" w:date="2019-01-03T10:19:00Z">
        <w:r w:rsidR="00454B3F" w:rsidRPr="00362DC2" w:rsidDel="004753A2">
          <w:rPr>
            <w:sz w:val="20"/>
            <w:szCs w:val="20"/>
            <w:lang w:val="en-US"/>
          </w:rPr>
          <w:delText>Sport</w:delText>
        </w:r>
        <w:r w:rsidR="001E1F2E" w:rsidRPr="00362DC2" w:rsidDel="004753A2">
          <w:rPr>
            <w:sz w:val="20"/>
            <w:szCs w:val="20"/>
            <w:lang w:val="en-US"/>
          </w:rPr>
          <w:delText>s</w:delText>
        </w:r>
      </w:del>
      <w:ins w:id="42" w:author="Monika Reichart" w:date="2019-01-03T10:19:00Z">
        <w:r w:rsidR="004753A2">
          <w:rPr>
            <w:sz w:val="20"/>
            <w:szCs w:val="20"/>
            <w:lang w:val="en-US"/>
          </w:rPr>
          <w:t>s</w:t>
        </w:r>
        <w:r w:rsidR="004753A2" w:rsidRPr="00362DC2">
          <w:rPr>
            <w:sz w:val="20"/>
            <w:szCs w:val="20"/>
            <w:lang w:val="en-US"/>
          </w:rPr>
          <w:t>ports</w:t>
        </w:r>
      </w:ins>
      <w:r w:rsidR="000D35A9" w:rsidRPr="00362DC2">
        <w:rPr>
          <w:sz w:val="20"/>
          <w:szCs w:val="20"/>
          <w:lang w:val="en-US"/>
        </w:rPr>
        <w:t>.</w:t>
      </w:r>
      <w:r w:rsidR="005F7765" w:rsidRPr="00362DC2">
        <w:rPr>
          <w:sz w:val="20"/>
          <w:szCs w:val="20"/>
          <w:lang w:val="en-US"/>
        </w:rPr>
        <w:t xml:space="preserve"> T</w:t>
      </w:r>
      <w:r w:rsidR="00174DAD" w:rsidRPr="00362DC2">
        <w:rPr>
          <w:sz w:val="20"/>
          <w:szCs w:val="20"/>
          <w:lang w:val="en-US"/>
        </w:rPr>
        <w:t xml:space="preserve">he </w:t>
      </w:r>
      <w:del w:id="43" w:author="Monika Reichart" w:date="2019-01-03T10:20:00Z">
        <w:r w:rsidR="00174DAD" w:rsidRPr="00362DC2" w:rsidDel="004753A2">
          <w:rPr>
            <w:sz w:val="20"/>
            <w:szCs w:val="20"/>
            <w:lang w:val="en-US"/>
          </w:rPr>
          <w:delText xml:space="preserve">behavior </w:delText>
        </w:r>
      </w:del>
      <w:ins w:id="44" w:author="Monika Reichart" w:date="2019-01-03T10:20:00Z">
        <w:r w:rsidR="004753A2">
          <w:rPr>
            <w:sz w:val="20"/>
            <w:szCs w:val="20"/>
            <w:lang w:val="en-US"/>
          </w:rPr>
          <w:t xml:space="preserve">business strategy </w:t>
        </w:r>
      </w:ins>
      <w:r w:rsidR="00174DAD" w:rsidRPr="00362DC2">
        <w:rPr>
          <w:sz w:val="20"/>
          <w:szCs w:val="20"/>
          <w:lang w:val="en-US"/>
        </w:rPr>
        <w:t xml:space="preserve">of </w:t>
      </w:r>
      <w:del w:id="45" w:author="Monika Reichart" w:date="2019-01-03T10:20:00Z">
        <w:r w:rsidR="00174DAD" w:rsidRPr="00362DC2" w:rsidDel="004753A2">
          <w:rPr>
            <w:sz w:val="20"/>
            <w:szCs w:val="20"/>
            <w:lang w:val="en-US"/>
          </w:rPr>
          <w:delText xml:space="preserve">the </w:delText>
        </w:r>
      </w:del>
      <w:r w:rsidR="00174DAD" w:rsidRPr="00362DC2">
        <w:rPr>
          <w:sz w:val="20"/>
          <w:szCs w:val="20"/>
          <w:lang w:val="en-US"/>
        </w:rPr>
        <w:t xml:space="preserve">FC Bayern </w:t>
      </w:r>
      <w:proofErr w:type="spellStart"/>
      <w:r w:rsidR="00174DAD" w:rsidRPr="00362DC2">
        <w:rPr>
          <w:sz w:val="20"/>
          <w:szCs w:val="20"/>
          <w:lang w:val="en-US"/>
        </w:rPr>
        <w:t>München</w:t>
      </w:r>
      <w:proofErr w:type="spellEnd"/>
      <w:del w:id="46" w:author="Monika Reichart" w:date="2019-01-03T10:20:00Z">
        <w:r w:rsidR="008A0AAA" w:rsidRPr="00362DC2" w:rsidDel="004753A2">
          <w:rPr>
            <w:sz w:val="20"/>
            <w:szCs w:val="20"/>
            <w:lang w:val="en-US"/>
          </w:rPr>
          <w:delText>,</w:delText>
        </w:r>
      </w:del>
      <w:r w:rsidR="005F7765" w:rsidRPr="00362DC2">
        <w:rPr>
          <w:sz w:val="20"/>
          <w:szCs w:val="20"/>
          <w:lang w:val="en-US"/>
        </w:rPr>
        <w:t xml:space="preserve"> should</w:t>
      </w:r>
      <w:r w:rsidR="00157235" w:rsidRPr="00362DC2">
        <w:rPr>
          <w:sz w:val="20"/>
          <w:szCs w:val="20"/>
          <w:lang w:val="en-US"/>
        </w:rPr>
        <w:t xml:space="preserve"> show</w:t>
      </w:r>
      <w:r w:rsidR="005F7765" w:rsidRPr="00362DC2">
        <w:rPr>
          <w:sz w:val="20"/>
          <w:szCs w:val="20"/>
          <w:lang w:val="en-US"/>
        </w:rPr>
        <w:t xml:space="preserve"> many </w:t>
      </w:r>
      <w:r w:rsidR="00EA5954">
        <w:rPr>
          <w:sz w:val="20"/>
          <w:szCs w:val="20"/>
          <w:lang w:val="en-US"/>
        </w:rPr>
        <w:t>i</w:t>
      </w:r>
      <w:r w:rsidR="002B4D81" w:rsidRPr="00362DC2">
        <w:rPr>
          <w:sz w:val="20"/>
          <w:szCs w:val="20"/>
          <w:lang w:val="en-US"/>
        </w:rPr>
        <w:t>nvestors</w:t>
      </w:r>
      <w:r w:rsidR="005F7765" w:rsidRPr="00362DC2">
        <w:rPr>
          <w:sz w:val="20"/>
          <w:szCs w:val="20"/>
          <w:lang w:val="en-US"/>
        </w:rPr>
        <w:t xml:space="preserve"> and </w:t>
      </w:r>
      <w:r w:rsidR="00E51F54">
        <w:rPr>
          <w:sz w:val="20"/>
          <w:szCs w:val="20"/>
          <w:lang w:val="en-US"/>
        </w:rPr>
        <w:t>c</w:t>
      </w:r>
      <w:r w:rsidR="005F7765" w:rsidRPr="00362DC2">
        <w:rPr>
          <w:sz w:val="20"/>
          <w:szCs w:val="20"/>
          <w:lang w:val="en-US"/>
        </w:rPr>
        <w:t>ompanies</w:t>
      </w:r>
      <w:r w:rsidR="0067558C" w:rsidRPr="00362DC2">
        <w:rPr>
          <w:sz w:val="20"/>
          <w:szCs w:val="20"/>
          <w:lang w:val="en-US"/>
        </w:rPr>
        <w:t xml:space="preserve"> how powerful the </w:t>
      </w:r>
      <w:ins w:id="47" w:author="Monika Reichart" w:date="2019-01-03T10:20:00Z">
        <w:r w:rsidR="004753A2">
          <w:rPr>
            <w:sz w:val="20"/>
            <w:szCs w:val="20"/>
            <w:lang w:val="en-US"/>
          </w:rPr>
          <w:t xml:space="preserve">business of </w:t>
        </w:r>
      </w:ins>
      <w:r w:rsidR="0067558C" w:rsidRPr="00362DC2">
        <w:rPr>
          <w:sz w:val="20"/>
          <w:szCs w:val="20"/>
          <w:lang w:val="en-US"/>
        </w:rPr>
        <w:t>electronic sport</w:t>
      </w:r>
      <w:ins w:id="48" w:author="Monika Reichart" w:date="2019-01-03T10:20:00Z">
        <w:r w:rsidR="004753A2">
          <w:rPr>
            <w:sz w:val="20"/>
            <w:szCs w:val="20"/>
            <w:lang w:val="en-US"/>
          </w:rPr>
          <w:t>s</w:t>
        </w:r>
      </w:ins>
      <w:r w:rsidR="0067558C" w:rsidRPr="00362DC2">
        <w:rPr>
          <w:sz w:val="20"/>
          <w:szCs w:val="20"/>
          <w:lang w:val="en-US"/>
        </w:rPr>
        <w:t xml:space="preserve"> is and how </w:t>
      </w:r>
      <w:del w:id="49" w:author="Monika Reichart" w:date="2019-01-03T10:20:00Z">
        <w:r w:rsidR="0067558C" w:rsidRPr="00362DC2" w:rsidDel="004753A2">
          <w:rPr>
            <w:sz w:val="20"/>
            <w:szCs w:val="20"/>
            <w:lang w:val="en-US"/>
          </w:rPr>
          <w:delText xml:space="preserve">many </w:delText>
        </w:r>
      </w:del>
      <w:ins w:id="50" w:author="Monika Reichart" w:date="2019-01-03T10:20:00Z">
        <w:r w:rsidR="004753A2">
          <w:rPr>
            <w:sz w:val="20"/>
            <w:szCs w:val="20"/>
            <w:lang w:val="en-US"/>
          </w:rPr>
          <w:t>much</w:t>
        </w:r>
        <w:r w:rsidR="004753A2" w:rsidRPr="00362DC2">
          <w:rPr>
            <w:sz w:val="20"/>
            <w:szCs w:val="20"/>
            <w:lang w:val="en-US"/>
          </w:rPr>
          <w:t xml:space="preserve"> </w:t>
        </w:r>
      </w:ins>
      <w:r w:rsidR="001C63CA" w:rsidRPr="00362DC2">
        <w:rPr>
          <w:sz w:val="20"/>
          <w:szCs w:val="20"/>
          <w:lang w:val="en-US"/>
        </w:rPr>
        <w:t>potentials</w:t>
      </w:r>
      <w:r w:rsidR="0067558C" w:rsidRPr="00362DC2">
        <w:rPr>
          <w:sz w:val="20"/>
          <w:szCs w:val="20"/>
          <w:lang w:val="en-US"/>
        </w:rPr>
        <w:t xml:space="preserve"> </w:t>
      </w:r>
      <w:r w:rsidR="00B376E4" w:rsidRPr="00362DC2">
        <w:rPr>
          <w:sz w:val="20"/>
          <w:szCs w:val="20"/>
          <w:lang w:val="en-US"/>
        </w:rPr>
        <w:t xml:space="preserve">it has. </w:t>
      </w:r>
      <w:r w:rsidR="0016289A" w:rsidRPr="00362DC2">
        <w:rPr>
          <w:sz w:val="20"/>
          <w:szCs w:val="20"/>
          <w:lang w:val="en-US"/>
        </w:rPr>
        <w:t xml:space="preserve"> </w:t>
      </w:r>
      <w:r w:rsidR="00572670" w:rsidRPr="00362DC2">
        <w:rPr>
          <w:sz w:val="20"/>
          <w:szCs w:val="20"/>
          <w:lang w:val="en-US"/>
        </w:rPr>
        <w:t xml:space="preserve"> </w:t>
      </w:r>
    </w:p>
    <w:p w:rsidR="00337867" w:rsidRPr="00362DC2" w:rsidRDefault="00337867" w:rsidP="00DB07A9">
      <w:pPr>
        <w:rPr>
          <w:b/>
          <w:sz w:val="20"/>
          <w:szCs w:val="20"/>
          <w:u w:val="single"/>
          <w:lang w:val="en-US"/>
        </w:rPr>
      </w:pPr>
      <w:r w:rsidRPr="00362DC2">
        <w:rPr>
          <w:b/>
          <w:sz w:val="20"/>
          <w:szCs w:val="20"/>
          <w:u w:val="single"/>
          <w:lang w:val="en-US"/>
        </w:rPr>
        <w:t>Future developments</w:t>
      </w:r>
      <w:r w:rsidR="00AC19C1" w:rsidRPr="00362DC2">
        <w:rPr>
          <w:b/>
          <w:sz w:val="20"/>
          <w:szCs w:val="20"/>
          <w:u w:val="single"/>
          <w:lang w:val="en-US"/>
        </w:rPr>
        <w:t xml:space="preserve"> </w:t>
      </w:r>
    </w:p>
    <w:p w:rsidR="005E7610" w:rsidRPr="00362DC2" w:rsidRDefault="005E7610" w:rsidP="00DB07A9">
      <w:pPr>
        <w:rPr>
          <w:sz w:val="20"/>
          <w:szCs w:val="20"/>
          <w:lang w:val="en-US"/>
        </w:rPr>
      </w:pPr>
      <w:r w:rsidRPr="00362DC2">
        <w:rPr>
          <w:sz w:val="20"/>
          <w:szCs w:val="20"/>
          <w:lang w:val="en-US"/>
        </w:rPr>
        <w:t xml:space="preserve">In </w:t>
      </w:r>
      <w:proofErr w:type="gramStart"/>
      <w:r w:rsidRPr="00362DC2">
        <w:rPr>
          <w:sz w:val="20"/>
          <w:szCs w:val="20"/>
          <w:lang w:val="en-US"/>
        </w:rPr>
        <w:t>conclusion</w:t>
      </w:r>
      <w:proofErr w:type="gramEnd"/>
      <w:r w:rsidRPr="00362DC2">
        <w:rPr>
          <w:sz w:val="20"/>
          <w:szCs w:val="20"/>
          <w:lang w:val="en-US"/>
        </w:rPr>
        <w:t xml:space="preserve"> </w:t>
      </w:r>
      <w:del w:id="51" w:author="Monika Reichart" w:date="2019-01-03T10:20:00Z">
        <w:r w:rsidR="005A3811" w:rsidRPr="00362DC2" w:rsidDel="004753A2">
          <w:rPr>
            <w:sz w:val="20"/>
            <w:szCs w:val="20"/>
            <w:lang w:val="en-US"/>
          </w:rPr>
          <w:delText>I can prognose</w:delText>
        </w:r>
      </w:del>
      <w:ins w:id="52" w:author="Monika Reichart" w:date="2019-01-03T10:20:00Z">
        <w:r w:rsidR="004753A2">
          <w:rPr>
            <w:sz w:val="20"/>
            <w:szCs w:val="20"/>
            <w:lang w:val="en-US"/>
          </w:rPr>
          <w:t>it may safely be predicted</w:t>
        </w:r>
      </w:ins>
      <w:r w:rsidR="005A3811" w:rsidRPr="00362DC2">
        <w:rPr>
          <w:sz w:val="20"/>
          <w:szCs w:val="20"/>
          <w:lang w:val="en-US"/>
        </w:rPr>
        <w:t xml:space="preserve"> that </w:t>
      </w:r>
      <w:r w:rsidR="008905DD" w:rsidRPr="00362DC2">
        <w:rPr>
          <w:sz w:val="20"/>
          <w:szCs w:val="20"/>
          <w:lang w:val="en-US"/>
        </w:rPr>
        <w:t xml:space="preserve">the </w:t>
      </w:r>
      <w:r w:rsidR="00552466" w:rsidRPr="00362DC2">
        <w:rPr>
          <w:sz w:val="20"/>
          <w:szCs w:val="20"/>
          <w:lang w:val="en-US"/>
        </w:rPr>
        <w:t>audience grow</w:t>
      </w:r>
      <w:r w:rsidR="00C76124" w:rsidRPr="00362DC2">
        <w:rPr>
          <w:sz w:val="20"/>
          <w:szCs w:val="20"/>
          <w:lang w:val="en-US"/>
        </w:rPr>
        <w:t>th is going to increase</w:t>
      </w:r>
      <w:ins w:id="53" w:author="Monika Reichart" w:date="2019-01-03T10:21:00Z">
        <w:r w:rsidR="004753A2">
          <w:rPr>
            <w:sz w:val="20"/>
            <w:szCs w:val="20"/>
            <w:lang w:val="en-US"/>
          </w:rPr>
          <w:t xml:space="preserve"> further</w:t>
        </w:r>
      </w:ins>
      <w:r w:rsidR="00C76124" w:rsidRPr="00362DC2">
        <w:rPr>
          <w:sz w:val="20"/>
          <w:szCs w:val="20"/>
          <w:lang w:val="en-US"/>
        </w:rPr>
        <w:t>.</w:t>
      </w:r>
      <w:r w:rsidR="00552466" w:rsidRPr="00362DC2">
        <w:rPr>
          <w:sz w:val="20"/>
          <w:szCs w:val="20"/>
          <w:lang w:val="en-US"/>
        </w:rPr>
        <w:t xml:space="preserve"> </w:t>
      </w:r>
      <w:r w:rsidR="003F38B1" w:rsidRPr="00362DC2">
        <w:rPr>
          <w:sz w:val="20"/>
          <w:szCs w:val="20"/>
          <w:lang w:val="en-US"/>
        </w:rPr>
        <w:t xml:space="preserve">The number of big </w:t>
      </w:r>
      <w:r w:rsidR="003B721D">
        <w:rPr>
          <w:sz w:val="20"/>
          <w:szCs w:val="20"/>
          <w:lang w:val="en-US"/>
        </w:rPr>
        <w:t>c</w:t>
      </w:r>
      <w:r w:rsidR="003F38B1" w:rsidRPr="00362DC2">
        <w:rPr>
          <w:sz w:val="20"/>
          <w:szCs w:val="20"/>
          <w:lang w:val="en-US"/>
        </w:rPr>
        <w:t xml:space="preserve">ompanies sponsoring and investing in </w:t>
      </w:r>
      <w:del w:id="54" w:author="Monika Reichart" w:date="2019-01-03T10:21:00Z">
        <w:r w:rsidR="003F38B1" w:rsidRPr="00362DC2" w:rsidDel="004753A2">
          <w:rPr>
            <w:sz w:val="20"/>
            <w:szCs w:val="20"/>
            <w:lang w:val="en-US"/>
          </w:rPr>
          <w:delText>E-Sports</w:delText>
        </w:r>
      </w:del>
      <w:ins w:id="55" w:author="Monika Reichart" w:date="2019-01-03T10:21:00Z">
        <w:r w:rsidR="004753A2">
          <w:rPr>
            <w:sz w:val="20"/>
            <w:szCs w:val="20"/>
            <w:lang w:val="en-US"/>
          </w:rPr>
          <w:t>e-sports</w:t>
        </w:r>
      </w:ins>
      <w:del w:id="56" w:author="Monika Reichart" w:date="2019-01-03T10:21:00Z">
        <w:r w:rsidR="003F38B1" w:rsidRPr="00362DC2" w:rsidDel="004753A2">
          <w:rPr>
            <w:sz w:val="20"/>
            <w:szCs w:val="20"/>
            <w:lang w:val="en-US"/>
          </w:rPr>
          <w:delText>,</w:delText>
        </w:r>
      </w:del>
      <w:r w:rsidR="003F38B1" w:rsidRPr="00362DC2">
        <w:rPr>
          <w:sz w:val="20"/>
          <w:szCs w:val="20"/>
          <w:lang w:val="en-US"/>
        </w:rPr>
        <w:t xml:space="preserve"> is also going to rise.</w:t>
      </w:r>
      <w:r w:rsidR="00C068E7" w:rsidRPr="00362DC2">
        <w:rPr>
          <w:sz w:val="20"/>
          <w:szCs w:val="20"/>
          <w:lang w:val="en-US"/>
        </w:rPr>
        <w:t xml:space="preserve"> </w:t>
      </w:r>
      <w:r w:rsidR="008162B2" w:rsidRPr="00362DC2">
        <w:rPr>
          <w:sz w:val="20"/>
          <w:szCs w:val="20"/>
          <w:lang w:val="en-US"/>
        </w:rPr>
        <w:t>Obviously,</w:t>
      </w:r>
      <w:r w:rsidR="00C068E7" w:rsidRPr="00362DC2">
        <w:rPr>
          <w:sz w:val="20"/>
          <w:szCs w:val="20"/>
          <w:lang w:val="en-US"/>
        </w:rPr>
        <w:t xml:space="preserve"> </w:t>
      </w:r>
      <w:r w:rsidR="008162B2" w:rsidRPr="00362DC2">
        <w:rPr>
          <w:sz w:val="20"/>
          <w:szCs w:val="20"/>
          <w:lang w:val="en-US"/>
        </w:rPr>
        <w:t>this means that</w:t>
      </w:r>
      <w:r w:rsidR="007B324C" w:rsidRPr="00362DC2">
        <w:rPr>
          <w:sz w:val="20"/>
          <w:szCs w:val="20"/>
          <w:lang w:val="en-US"/>
        </w:rPr>
        <w:t xml:space="preserve"> </w:t>
      </w:r>
      <w:del w:id="57" w:author="Monika Reichart" w:date="2019-01-03T10:21:00Z">
        <w:r w:rsidR="007B324C" w:rsidRPr="00362DC2" w:rsidDel="004753A2">
          <w:rPr>
            <w:sz w:val="20"/>
            <w:szCs w:val="20"/>
            <w:lang w:val="en-US"/>
          </w:rPr>
          <w:delText>E-Sport</w:delText>
        </w:r>
      </w:del>
      <w:ins w:id="58" w:author="Monika Reichart" w:date="2019-01-03T10:21:00Z">
        <w:r w:rsidR="004753A2">
          <w:rPr>
            <w:sz w:val="20"/>
            <w:szCs w:val="20"/>
            <w:lang w:val="en-US"/>
          </w:rPr>
          <w:t>e-sports</w:t>
        </w:r>
      </w:ins>
      <w:r w:rsidR="007B324C" w:rsidRPr="00362DC2">
        <w:rPr>
          <w:sz w:val="20"/>
          <w:szCs w:val="20"/>
          <w:lang w:val="en-US"/>
        </w:rPr>
        <w:t xml:space="preserve"> will be more lucrative for athletes</w:t>
      </w:r>
      <w:proofErr w:type="gramStart"/>
      <w:r w:rsidR="007B324C" w:rsidRPr="00362DC2">
        <w:rPr>
          <w:sz w:val="20"/>
          <w:szCs w:val="20"/>
          <w:lang w:val="en-US"/>
        </w:rPr>
        <w:t xml:space="preserve">, </w:t>
      </w:r>
      <w:r w:rsidR="00034108">
        <w:rPr>
          <w:sz w:val="20"/>
          <w:szCs w:val="20"/>
          <w:lang w:val="en-US"/>
        </w:rPr>
        <w:t xml:space="preserve"> the</w:t>
      </w:r>
      <w:proofErr w:type="gramEnd"/>
      <w:r w:rsidR="00034108">
        <w:rPr>
          <w:sz w:val="20"/>
          <w:szCs w:val="20"/>
          <w:lang w:val="en-US"/>
        </w:rPr>
        <w:t xml:space="preserve"> </w:t>
      </w:r>
      <w:r w:rsidR="006B3406">
        <w:rPr>
          <w:sz w:val="20"/>
          <w:szCs w:val="20"/>
          <w:lang w:val="en-US"/>
        </w:rPr>
        <w:t>m</w:t>
      </w:r>
      <w:r w:rsidR="007B324C" w:rsidRPr="00362DC2">
        <w:rPr>
          <w:sz w:val="20"/>
          <w:szCs w:val="20"/>
          <w:lang w:val="en-US"/>
        </w:rPr>
        <w:t xml:space="preserve">edia and </w:t>
      </w:r>
      <w:r w:rsidR="00F206F9">
        <w:rPr>
          <w:sz w:val="20"/>
          <w:szCs w:val="20"/>
          <w:lang w:val="en-US"/>
        </w:rPr>
        <w:t>c</w:t>
      </w:r>
      <w:r w:rsidR="00661A7F" w:rsidRPr="00362DC2">
        <w:rPr>
          <w:sz w:val="20"/>
          <w:szCs w:val="20"/>
          <w:lang w:val="en-US"/>
        </w:rPr>
        <w:t>ompanies</w:t>
      </w:r>
      <w:bookmarkStart w:id="59" w:name="_GoBack"/>
      <w:bookmarkEnd w:id="59"/>
      <w:r w:rsidR="00661A7F" w:rsidRPr="00362DC2">
        <w:rPr>
          <w:sz w:val="20"/>
          <w:szCs w:val="20"/>
          <w:lang w:val="en-US"/>
        </w:rPr>
        <w:t>.</w:t>
      </w:r>
    </w:p>
    <w:sectPr w:rsidR="005E7610" w:rsidRPr="00362DC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onika Reichart">
    <w15:presenceInfo w15:providerId="AD" w15:userId="S-1-5-21-2506018869-2225831039-1928185442-549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E8B"/>
    <w:rsid w:val="00023D73"/>
    <w:rsid w:val="00034108"/>
    <w:rsid w:val="00055E74"/>
    <w:rsid w:val="00065C10"/>
    <w:rsid w:val="00071CA0"/>
    <w:rsid w:val="0009005C"/>
    <w:rsid w:val="000A0993"/>
    <w:rsid w:val="000A2EEA"/>
    <w:rsid w:val="000D35A9"/>
    <w:rsid w:val="000E71AE"/>
    <w:rsid w:val="00105989"/>
    <w:rsid w:val="00141D8D"/>
    <w:rsid w:val="001427A9"/>
    <w:rsid w:val="00145E77"/>
    <w:rsid w:val="00152D10"/>
    <w:rsid w:val="00157235"/>
    <w:rsid w:val="001622D2"/>
    <w:rsid w:val="0016289A"/>
    <w:rsid w:val="00164C42"/>
    <w:rsid w:val="00170DE0"/>
    <w:rsid w:val="00174DAD"/>
    <w:rsid w:val="00177330"/>
    <w:rsid w:val="00182920"/>
    <w:rsid w:val="0018499D"/>
    <w:rsid w:val="001A1BFF"/>
    <w:rsid w:val="001B3676"/>
    <w:rsid w:val="001B50DE"/>
    <w:rsid w:val="001C1D0B"/>
    <w:rsid w:val="001C63CA"/>
    <w:rsid w:val="001E1F2E"/>
    <w:rsid w:val="001F0269"/>
    <w:rsid w:val="002019CF"/>
    <w:rsid w:val="00212399"/>
    <w:rsid w:val="00220442"/>
    <w:rsid w:val="002812C0"/>
    <w:rsid w:val="00281A47"/>
    <w:rsid w:val="00293BB8"/>
    <w:rsid w:val="002A62E8"/>
    <w:rsid w:val="002A6868"/>
    <w:rsid w:val="002B4D81"/>
    <w:rsid w:val="002F3926"/>
    <w:rsid w:val="002F5578"/>
    <w:rsid w:val="00322F75"/>
    <w:rsid w:val="00333A12"/>
    <w:rsid w:val="00337867"/>
    <w:rsid w:val="00345A94"/>
    <w:rsid w:val="00352448"/>
    <w:rsid w:val="00355CD3"/>
    <w:rsid w:val="00362DC2"/>
    <w:rsid w:val="003778CD"/>
    <w:rsid w:val="003B1EF8"/>
    <w:rsid w:val="003B5E16"/>
    <w:rsid w:val="003B721D"/>
    <w:rsid w:val="003C3E8B"/>
    <w:rsid w:val="003C66A3"/>
    <w:rsid w:val="003F38B1"/>
    <w:rsid w:val="004034BF"/>
    <w:rsid w:val="004239F5"/>
    <w:rsid w:val="004507DC"/>
    <w:rsid w:val="00454B3F"/>
    <w:rsid w:val="00456A9B"/>
    <w:rsid w:val="004661ED"/>
    <w:rsid w:val="004753A2"/>
    <w:rsid w:val="00486A8E"/>
    <w:rsid w:val="004B032C"/>
    <w:rsid w:val="004C3C8C"/>
    <w:rsid w:val="004C4879"/>
    <w:rsid w:val="004E02DC"/>
    <w:rsid w:val="004E2F75"/>
    <w:rsid w:val="004E352E"/>
    <w:rsid w:val="00526770"/>
    <w:rsid w:val="0053267B"/>
    <w:rsid w:val="00551D1D"/>
    <w:rsid w:val="00552466"/>
    <w:rsid w:val="00554145"/>
    <w:rsid w:val="00555732"/>
    <w:rsid w:val="0056330A"/>
    <w:rsid w:val="00572670"/>
    <w:rsid w:val="00595C6D"/>
    <w:rsid w:val="005A21EC"/>
    <w:rsid w:val="005A3811"/>
    <w:rsid w:val="005B01FA"/>
    <w:rsid w:val="005D6C3D"/>
    <w:rsid w:val="005E4D83"/>
    <w:rsid w:val="005E7610"/>
    <w:rsid w:val="005F7765"/>
    <w:rsid w:val="006430F7"/>
    <w:rsid w:val="00652470"/>
    <w:rsid w:val="00661A7F"/>
    <w:rsid w:val="0067558C"/>
    <w:rsid w:val="006A34A0"/>
    <w:rsid w:val="006B329F"/>
    <w:rsid w:val="006B3406"/>
    <w:rsid w:val="006D7A23"/>
    <w:rsid w:val="00702A3D"/>
    <w:rsid w:val="00755EEC"/>
    <w:rsid w:val="00771D85"/>
    <w:rsid w:val="007736F3"/>
    <w:rsid w:val="00773FA0"/>
    <w:rsid w:val="007B29D9"/>
    <w:rsid w:val="007B324C"/>
    <w:rsid w:val="007B7566"/>
    <w:rsid w:val="007E34CE"/>
    <w:rsid w:val="007E41FE"/>
    <w:rsid w:val="00804CF5"/>
    <w:rsid w:val="008162B2"/>
    <w:rsid w:val="008323CA"/>
    <w:rsid w:val="00850BF0"/>
    <w:rsid w:val="008905DD"/>
    <w:rsid w:val="00891757"/>
    <w:rsid w:val="008A0AAA"/>
    <w:rsid w:val="008B3E6D"/>
    <w:rsid w:val="008F19D9"/>
    <w:rsid w:val="009E0EFB"/>
    <w:rsid w:val="009E5EB6"/>
    <w:rsid w:val="00A06A48"/>
    <w:rsid w:val="00A14558"/>
    <w:rsid w:val="00A167E2"/>
    <w:rsid w:val="00A73B39"/>
    <w:rsid w:val="00A759B9"/>
    <w:rsid w:val="00AA6288"/>
    <w:rsid w:val="00AB0B1E"/>
    <w:rsid w:val="00AC19C1"/>
    <w:rsid w:val="00AD7533"/>
    <w:rsid w:val="00AE736F"/>
    <w:rsid w:val="00AF3A6C"/>
    <w:rsid w:val="00B00C81"/>
    <w:rsid w:val="00B376E4"/>
    <w:rsid w:val="00B626EC"/>
    <w:rsid w:val="00BA6566"/>
    <w:rsid w:val="00BB2347"/>
    <w:rsid w:val="00BE3B13"/>
    <w:rsid w:val="00BE7200"/>
    <w:rsid w:val="00BF2057"/>
    <w:rsid w:val="00C068E7"/>
    <w:rsid w:val="00C30E08"/>
    <w:rsid w:val="00C3760B"/>
    <w:rsid w:val="00C508D1"/>
    <w:rsid w:val="00C76124"/>
    <w:rsid w:val="00C80C4F"/>
    <w:rsid w:val="00C96C90"/>
    <w:rsid w:val="00C9749C"/>
    <w:rsid w:val="00CA1768"/>
    <w:rsid w:val="00CD0D3C"/>
    <w:rsid w:val="00D00F52"/>
    <w:rsid w:val="00D107C9"/>
    <w:rsid w:val="00D124AE"/>
    <w:rsid w:val="00D14CB8"/>
    <w:rsid w:val="00D23680"/>
    <w:rsid w:val="00D504C6"/>
    <w:rsid w:val="00D61C72"/>
    <w:rsid w:val="00D638A2"/>
    <w:rsid w:val="00D807E6"/>
    <w:rsid w:val="00DB07A9"/>
    <w:rsid w:val="00DC14B0"/>
    <w:rsid w:val="00DC6225"/>
    <w:rsid w:val="00DD1F39"/>
    <w:rsid w:val="00DE0A3F"/>
    <w:rsid w:val="00DE4D37"/>
    <w:rsid w:val="00DF100B"/>
    <w:rsid w:val="00DF399D"/>
    <w:rsid w:val="00E37840"/>
    <w:rsid w:val="00E463F6"/>
    <w:rsid w:val="00E51F54"/>
    <w:rsid w:val="00E52B1E"/>
    <w:rsid w:val="00E94FAE"/>
    <w:rsid w:val="00E96D27"/>
    <w:rsid w:val="00EA5954"/>
    <w:rsid w:val="00EB3099"/>
    <w:rsid w:val="00EB7A8A"/>
    <w:rsid w:val="00F01115"/>
    <w:rsid w:val="00F172A1"/>
    <w:rsid w:val="00F206F9"/>
    <w:rsid w:val="00F531C1"/>
    <w:rsid w:val="00F84E58"/>
    <w:rsid w:val="00FA2DCF"/>
    <w:rsid w:val="00FC772C"/>
    <w:rsid w:val="00FF5960"/>
    <w:rsid w:val="00FF5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A4EDDB-A614-4889-8EE5-A7CD05024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A6A020E4</Template>
  <TotalTime>0</TotalTime>
  <Pages>2</Pages>
  <Words>354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Michi</dc:creator>
  <cp:keywords/>
  <dc:description/>
  <cp:lastModifiedBy>Monika Reichart</cp:lastModifiedBy>
  <cp:revision>3</cp:revision>
  <dcterms:created xsi:type="dcterms:W3CDTF">2019-01-03T09:06:00Z</dcterms:created>
  <dcterms:modified xsi:type="dcterms:W3CDTF">2019-01-03T09:21:00Z</dcterms:modified>
</cp:coreProperties>
</file>