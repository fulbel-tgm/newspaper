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4D3" w:rsidRDefault="004B668E">
      <w:pPr>
        <w:pStyle w:val="berschrift2"/>
        <w:numPr>
          <w:ilvl w:val="1"/>
          <w:numId w:val="2"/>
        </w:numPr>
        <w:rPr>
          <w:lang w:val="en-IE"/>
        </w:rPr>
      </w:pPr>
      <w:r>
        <w:rPr>
          <w:lang w:val="en-IE"/>
        </w:rPr>
        <w:t>Ideas for your career</w:t>
      </w:r>
    </w:p>
    <w:p w:rsidR="009E54D3" w:rsidRDefault="004B668E">
      <w:pPr>
        <w:pStyle w:val="Textkrper"/>
        <w:rPr>
          <w:lang w:val="en-GB"/>
        </w:rPr>
      </w:pPr>
      <w:r>
        <w:rPr>
          <w:lang w:val="en-GB"/>
        </w:rPr>
        <w:t xml:space="preserve">Do you know, what you want to do after finishing school? If your answer is “Yes”, then you can stop reading now. Everyone else is invited to read this article, you may get some idea of shaping your future. There are a couple of </w:t>
      </w:r>
      <w:r>
        <w:rPr>
          <w:lang w:val="en-GB"/>
        </w:rPr>
        <w:t>options:</w:t>
      </w:r>
    </w:p>
    <w:p w:rsidR="009E54D3" w:rsidRDefault="004B668E">
      <w:pPr>
        <w:pStyle w:val="Textkrper"/>
        <w:rPr>
          <w:lang w:val="en-GB"/>
        </w:rPr>
      </w:pPr>
      <w:r>
        <w:rPr>
          <w:lang w:val="en-GB"/>
        </w:rPr>
        <w:t xml:space="preserve">First, you can get a job, of course. As a </w:t>
      </w:r>
      <w:del w:id="0" w:author="Monika Reichart" w:date="2018-11-12T11:12:00Z">
        <w:r w:rsidDel="00B04C96">
          <w:rPr>
            <w:lang w:val="en-GB"/>
          </w:rPr>
          <w:delText>HTL-</w:delText>
        </w:r>
      </w:del>
      <w:r>
        <w:rPr>
          <w:lang w:val="en-GB"/>
        </w:rPr>
        <w:t>graduate</w:t>
      </w:r>
      <w:ins w:id="1" w:author="Monika Reichart" w:date="2018-11-12T11:12:00Z">
        <w:r w:rsidR="00B04C96">
          <w:rPr>
            <w:lang w:val="en-GB"/>
          </w:rPr>
          <w:t xml:space="preserve"> from any technical college</w:t>
        </w:r>
      </w:ins>
      <w:r>
        <w:rPr>
          <w:lang w:val="en-GB"/>
        </w:rPr>
        <w:t xml:space="preserve">, </w:t>
      </w:r>
      <w:del w:id="2" w:author="Monika Reichart" w:date="2018-11-12T11:13:00Z">
        <w:r w:rsidDel="00B04C96">
          <w:rPr>
            <w:lang w:val="en-GB"/>
          </w:rPr>
          <w:delText xml:space="preserve">there are </w:delText>
        </w:r>
      </w:del>
      <w:r>
        <w:rPr>
          <w:lang w:val="en-GB"/>
        </w:rPr>
        <w:t xml:space="preserve">various doors </w:t>
      </w:r>
      <w:ins w:id="3" w:author="Monika Reichart" w:date="2018-11-12T11:13:00Z">
        <w:r w:rsidR="00B04C96">
          <w:rPr>
            <w:lang w:val="en-GB"/>
          </w:rPr>
          <w:t xml:space="preserve">will </w:t>
        </w:r>
      </w:ins>
      <w:r>
        <w:rPr>
          <w:lang w:val="en-GB"/>
        </w:rPr>
        <w:t>open for you, so it shouldn’t be a major problem getting hired somewhere. Safe options are to begin as a software developer or network engineer. If your nerves are str</w:t>
      </w:r>
      <w:r>
        <w:rPr>
          <w:lang w:val="en-GB"/>
        </w:rPr>
        <w:t>ong, you could apply as an IT support analyst, where you have to give support to your c</w:t>
      </w:r>
      <w:ins w:id="4" w:author="Monika Reichart" w:date="2018-11-12T11:13:00Z">
        <w:r w:rsidR="00B04C96">
          <w:rPr>
            <w:lang w:val="en-GB"/>
          </w:rPr>
          <w:t>u</w:t>
        </w:r>
      </w:ins>
      <w:del w:id="5" w:author="Monika Reichart" w:date="2018-11-12T11:13:00Z">
        <w:r w:rsidDel="00B04C96">
          <w:rPr>
            <w:lang w:val="en-GB"/>
          </w:rPr>
          <w:delText>o</w:delText>
        </w:r>
      </w:del>
      <w:r>
        <w:rPr>
          <w:lang w:val="en-GB"/>
        </w:rPr>
        <w:t>st</w:t>
      </w:r>
      <w:del w:id="6" w:author="Monika Reichart" w:date="2018-11-12T11:13:00Z">
        <w:r w:rsidDel="00B04C96">
          <w:rPr>
            <w:lang w:val="en-GB"/>
          </w:rPr>
          <w:delText>u</w:delText>
        </w:r>
      </w:del>
      <w:ins w:id="7" w:author="Monika Reichart" w:date="2018-11-12T11:13:00Z">
        <w:r w:rsidR="00B04C96">
          <w:rPr>
            <w:lang w:val="en-GB"/>
          </w:rPr>
          <w:t>o</w:t>
        </w:r>
      </w:ins>
      <w:r>
        <w:rPr>
          <w:lang w:val="en-GB"/>
        </w:rPr>
        <w:t xml:space="preserve">mers (and repair their systems, too). </w:t>
      </w:r>
      <w:del w:id="8" w:author="Monika Reichart" w:date="2018-11-12T11:13:00Z">
        <w:r w:rsidDel="00B04C96">
          <w:rPr>
            <w:lang w:val="en-GB"/>
          </w:rPr>
          <w:delText>For t</w:delText>
        </w:r>
      </w:del>
      <w:ins w:id="9" w:author="Monika Reichart" w:date="2018-11-12T11:13:00Z">
        <w:r w:rsidR="00B04C96">
          <w:rPr>
            <w:lang w:val="en-GB"/>
          </w:rPr>
          <w:t>T</w:t>
        </w:r>
      </w:ins>
      <w:r>
        <w:rPr>
          <w:lang w:val="en-GB"/>
        </w:rPr>
        <w:t xml:space="preserve">hose who have </w:t>
      </w:r>
      <w:del w:id="10" w:author="Monika Reichart" w:date="2018-11-12T11:13:00Z">
        <w:r w:rsidDel="00B04C96">
          <w:rPr>
            <w:lang w:val="en-GB"/>
          </w:rPr>
          <w:delText xml:space="preserve">chosen </w:delText>
        </w:r>
      </w:del>
      <w:ins w:id="11" w:author="Monika Reichart" w:date="2018-11-12T11:13:00Z">
        <w:r w:rsidR="00B04C96">
          <w:rPr>
            <w:lang w:val="en-GB"/>
          </w:rPr>
          <w:t>focussed on</w:t>
        </w:r>
        <w:r w:rsidR="00B04C96">
          <w:rPr>
            <w:lang w:val="en-GB"/>
          </w:rPr>
          <w:t xml:space="preserve"> </w:t>
        </w:r>
      </w:ins>
      <w:r>
        <w:rPr>
          <w:lang w:val="en-GB"/>
        </w:rPr>
        <w:t xml:space="preserve">media technology as their </w:t>
      </w:r>
      <w:del w:id="12" w:author="Monika Reichart" w:date="2018-11-12T11:13:00Z">
        <w:r w:rsidDel="00B04C96">
          <w:rPr>
            <w:lang w:val="en-GB"/>
          </w:rPr>
          <w:delText>main emphasis</w:delText>
        </w:r>
      </w:del>
      <w:ins w:id="13" w:author="Monika Reichart" w:date="2018-11-12T11:13:00Z">
        <w:r w:rsidR="00B04C96">
          <w:rPr>
            <w:lang w:val="en-GB"/>
          </w:rPr>
          <w:t>major</w:t>
        </w:r>
      </w:ins>
      <w:r>
        <w:rPr>
          <w:lang w:val="en-GB"/>
        </w:rPr>
        <w:t xml:space="preserve">, </w:t>
      </w:r>
      <w:del w:id="14" w:author="Monika Reichart" w:date="2018-11-12T11:13:00Z">
        <w:r w:rsidDel="00B04C96">
          <w:rPr>
            <w:lang w:val="en-GB"/>
          </w:rPr>
          <w:delText>it is</w:delText>
        </w:r>
      </w:del>
      <w:ins w:id="15" w:author="Monika Reichart" w:date="2018-11-12T11:13:00Z">
        <w:r w:rsidR="00B04C96">
          <w:rPr>
            <w:lang w:val="en-GB"/>
          </w:rPr>
          <w:t>are</w:t>
        </w:r>
      </w:ins>
      <w:r>
        <w:rPr>
          <w:lang w:val="en-GB"/>
        </w:rPr>
        <w:t xml:space="preserve"> recommended to </w:t>
      </w:r>
      <w:del w:id="16" w:author="Monika Reichart" w:date="2018-11-12T11:14:00Z">
        <w:r w:rsidDel="00B04C96">
          <w:rPr>
            <w:lang w:val="en-GB"/>
          </w:rPr>
          <w:delText>getting hired as a</w:delText>
        </w:r>
      </w:del>
      <w:ins w:id="17" w:author="Monika Reichart" w:date="2018-11-12T11:14:00Z">
        <w:r w:rsidR="00B04C96">
          <w:rPr>
            <w:lang w:val="en-GB"/>
          </w:rPr>
          <w:t>go into</w:t>
        </w:r>
      </w:ins>
      <w:r>
        <w:rPr>
          <w:lang w:val="en-GB"/>
        </w:rPr>
        <w:t xml:space="preserve"> web design</w:t>
      </w:r>
      <w:del w:id="18" w:author="Monika Reichart" w:date="2018-11-12T11:14:00Z">
        <w:r w:rsidDel="00B04C96">
          <w:rPr>
            <w:lang w:val="en-GB"/>
          </w:rPr>
          <w:delText>er</w:delText>
        </w:r>
      </w:del>
      <w:proofErr w:type="gramStart"/>
      <w:r>
        <w:rPr>
          <w:lang w:val="en-GB"/>
        </w:rPr>
        <w:t>.</w:t>
      </w:r>
      <w:r>
        <w:rPr>
          <w:vertAlign w:val="subscript"/>
          <w:lang w:val="en-GB"/>
        </w:rPr>
        <w:t>[</w:t>
      </w:r>
      <w:proofErr w:type="gramEnd"/>
      <w:r>
        <w:rPr>
          <w:vertAlign w:val="subscript"/>
          <w:lang w:val="en-GB"/>
        </w:rPr>
        <w:t>1]</w:t>
      </w:r>
    </w:p>
    <w:p w:rsidR="009E54D3" w:rsidRDefault="004B668E">
      <w:pPr>
        <w:pStyle w:val="Textkrper"/>
        <w:rPr>
          <w:lang w:val="en-GB"/>
        </w:rPr>
      </w:pPr>
      <w:r>
        <w:rPr>
          <w:lang w:val="en-GB"/>
        </w:rPr>
        <w:t>Wha</w:t>
      </w:r>
      <w:r>
        <w:rPr>
          <w:lang w:val="en-GB"/>
        </w:rPr>
        <w:t xml:space="preserve">tever you are choosing, you won’t have a hard time </w:t>
      </w:r>
      <w:del w:id="19" w:author="Monika Reichart" w:date="2018-11-12T11:14:00Z">
        <w:r w:rsidDel="00B04C96">
          <w:rPr>
            <w:lang w:val="en-GB"/>
          </w:rPr>
          <w:delText xml:space="preserve">at </w:delText>
        </w:r>
      </w:del>
      <w:r>
        <w:rPr>
          <w:lang w:val="en-GB"/>
        </w:rPr>
        <w:t xml:space="preserve">getting hired. The industry urgently needs </w:t>
      </w:r>
      <w:del w:id="20" w:author="Monika Reichart" w:date="2018-11-12T11:14:00Z">
        <w:r w:rsidDel="00B04C96">
          <w:rPr>
            <w:lang w:val="en-GB"/>
          </w:rPr>
          <w:delText>HTL-</w:delText>
        </w:r>
      </w:del>
      <w:ins w:id="21" w:author="Monika Reichart" w:date="2018-11-12T11:14:00Z">
        <w:r w:rsidR="00B04C96">
          <w:rPr>
            <w:lang w:val="en-GB"/>
          </w:rPr>
          <w:t xml:space="preserve">STEM </w:t>
        </w:r>
      </w:ins>
      <w:r>
        <w:rPr>
          <w:lang w:val="en-GB"/>
        </w:rPr>
        <w:t xml:space="preserve">graduates like you </w:t>
      </w:r>
      <w:ins w:id="22" w:author="Monika Reichart" w:date="2018-11-12T11:14:00Z">
        <w:r w:rsidR="00B04C96">
          <w:rPr>
            <w:lang w:val="en-GB"/>
          </w:rPr>
          <w:t xml:space="preserve">and with </w:t>
        </w:r>
      </w:ins>
      <w:del w:id="23" w:author="Monika Reichart" w:date="2018-11-12T11:14:00Z">
        <w:r w:rsidDel="00B04C96">
          <w:rPr>
            <w:lang w:val="en-GB"/>
          </w:rPr>
          <w:delText xml:space="preserve">(especially for things like </w:delText>
        </w:r>
      </w:del>
      <w:r>
        <w:rPr>
          <w:lang w:val="en-GB"/>
        </w:rPr>
        <w:t>industry 4.0</w:t>
      </w:r>
      <w:del w:id="24" w:author="Monika Reichart" w:date="2018-11-12T11:14:00Z">
        <w:r w:rsidDel="00B04C96">
          <w:rPr>
            <w:lang w:val="en-GB"/>
          </w:rPr>
          <w:delText xml:space="preserve">). </w:delText>
        </w:r>
      </w:del>
      <w:ins w:id="25" w:author="Monika Reichart" w:date="2018-11-12T11:14:00Z">
        <w:r w:rsidR="00B04C96">
          <w:rPr>
            <w:lang w:val="en-GB"/>
          </w:rPr>
          <w:t xml:space="preserve"> demand is expected to increase still</w:t>
        </w:r>
        <w:r w:rsidR="00B04C96">
          <w:rPr>
            <w:lang w:val="en-GB"/>
          </w:rPr>
          <w:t xml:space="preserve">. </w:t>
        </w:r>
      </w:ins>
      <w:r>
        <w:rPr>
          <w:vertAlign w:val="subscript"/>
          <w:lang w:val="en-GB"/>
        </w:rPr>
        <w:t>[3]</w:t>
      </w:r>
    </w:p>
    <w:p w:rsidR="009E54D3" w:rsidRDefault="004B668E">
      <w:pPr>
        <w:pStyle w:val="Textkrper"/>
        <w:rPr>
          <w:lang w:val="en-GB"/>
        </w:rPr>
      </w:pPr>
      <w:r>
        <w:rPr>
          <w:lang w:val="en-GB"/>
        </w:rPr>
        <w:t xml:space="preserve">Second, you could </w:t>
      </w:r>
      <w:ins w:id="26" w:author="Monika Reichart" w:date="2018-11-12T11:14:00Z">
        <w:r w:rsidR="00B04C96">
          <w:rPr>
            <w:lang w:val="en-GB"/>
          </w:rPr>
          <w:t xml:space="preserve">go to university and </w:t>
        </w:r>
      </w:ins>
      <w:r>
        <w:rPr>
          <w:lang w:val="en-GB"/>
        </w:rPr>
        <w:t xml:space="preserve">study computer science or </w:t>
      </w:r>
      <w:del w:id="27" w:author="Monika Reichart" w:date="2018-11-12T11:14:00Z">
        <w:r w:rsidDel="00B04C96">
          <w:rPr>
            <w:lang w:val="en-GB"/>
          </w:rPr>
          <w:delText>something like that</w:delText>
        </w:r>
      </w:del>
      <w:ins w:id="28" w:author="Monika Reichart" w:date="2018-11-12T11:14:00Z">
        <w:r w:rsidR="00B04C96">
          <w:rPr>
            <w:lang w:val="en-GB"/>
          </w:rPr>
          <w:t>related courses</w:t>
        </w:r>
      </w:ins>
      <w:r>
        <w:rPr>
          <w:lang w:val="en-GB"/>
        </w:rPr>
        <w:t xml:space="preserve">. This </w:t>
      </w:r>
      <w:ins w:id="29" w:author="Monika Reichart" w:date="2018-11-12T11:15:00Z">
        <w:r w:rsidR="00B04C96">
          <w:rPr>
            <w:lang w:val="en-GB"/>
          </w:rPr>
          <w:t xml:space="preserve">will </w:t>
        </w:r>
      </w:ins>
      <w:r>
        <w:rPr>
          <w:lang w:val="en-GB"/>
        </w:rPr>
        <w:t>take</w:t>
      </w:r>
      <w:del w:id="30" w:author="Monika Reichart" w:date="2018-11-12T11:15:00Z">
        <w:r w:rsidDel="00B04C96">
          <w:rPr>
            <w:lang w:val="en-GB"/>
          </w:rPr>
          <w:delText>s</w:delText>
        </w:r>
      </w:del>
      <w:r>
        <w:rPr>
          <w:lang w:val="en-GB"/>
        </w:rPr>
        <w:t xml:space="preserve"> some time, bu</w:t>
      </w:r>
      <w:r>
        <w:rPr>
          <w:lang w:val="en-GB"/>
        </w:rPr>
        <w:t xml:space="preserve">t you may be </w:t>
      </w:r>
      <w:del w:id="31" w:author="Monika Reichart" w:date="2018-11-12T11:15:00Z">
        <w:r w:rsidDel="00B04C96">
          <w:rPr>
            <w:lang w:val="en-GB"/>
          </w:rPr>
          <w:delText xml:space="preserve">get </w:delText>
        </w:r>
      </w:del>
      <w:ins w:id="32" w:author="Monika Reichart" w:date="2018-11-12T11:15:00Z">
        <w:r w:rsidR="00B04C96">
          <w:rPr>
            <w:lang w:val="en-GB"/>
          </w:rPr>
          <w:t>ac</w:t>
        </w:r>
      </w:ins>
      <w:r>
        <w:rPr>
          <w:lang w:val="en-GB"/>
        </w:rPr>
        <w:t>credit</w:t>
      </w:r>
      <w:ins w:id="33" w:author="Monika Reichart" w:date="2018-11-12T11:15:00Z">
        <w:r w:rsidR="00B04C96">
          <w:rPr>
            <w:lang w:val="en-GB"/>
          </w:rPr>
          <w:t>ed</w:t>
        </w:r>
      </w:ins>
      <w:r>
        <w:rPr>
          <w:lang w:val="en-GB"/>
        </w:rPr>
        <w:t xml:space="preserve"> </w:t>
      </w:r>
      <w:del w:id="34" w:author="Monika Reichart" w:date="2018-11-12T11:15:00Z">
        <w:r w:rsidDel="00B04C96">
          <w:rPr>
            <w:lang w:val="en-GB"/>
          </w:rPr>
          <w:delText xml:space="preserve">of </w:delText>
        </w:r>
      </w:del>
      <w:r>
        <w:rPr>
          <w:lang w:val="en-GB"/>
        </w:rPr>
        <w:t xml:space="preserve">two semesters </w:t>
      </w:r>
      <w:del w:id="35" w:author="Monika Reichart" w:date="2018-11-12T11:15:00Z">
        <w:r w:rsidDel="00B04C96">
          <w:rPr>
            <w:lang w:val="en-GB"/>
          </w:rPr>
          <w:delText>of your studying time</w:delText>
        </w:r>
      </w:del>
      <w:ins w:id="36" w:author="Monika Reichart" w:date="2018-11-12T11:15:00Z">
        <w:r w:rsidR="00B04C96">
          <w:rPr>
            <w:lang w:val="en-GB"/>
          </w:rPr>
          <w:t>for having taken the five years of technical education at this school</w:t>
        </w:r>
      </w:ins>
      <w:r>
        <w:rPr>
          <w:lang w:val="en-GB"/>
        </w:rPr>
        <w:t xml:space="preserve">. For this reason, you </w:t>
      </w:r>
      <w:del w:id="37" w:author="Monika Reichart" w:date="2018-11-12T11:15:00Z">
        <w:r w:rsidDel="00B04C96">
          <w:rPr>
            <w:lang w:val="en-GB"/>
          </w:rPr>
          <w:delText xml:space="preserve">can </w:delText>
        </w:r>
      </w:del>
      <w:ins w:id="38" w:author="Monika Reichart" w:date="2018-11-12T11:15:00Z">
        <w:r w:rsidR="00B04C96">
          <w:rPr>
            <w:lang w:val="en-GB"/>
          </w:rPr>
          <w:t>may expect to</w:t>
        </w:r>
        <w:r w:rsidR="00B04C96">
          <w:rPr>
            <w:lang w:val="en-GB"/>
          </w:rPr>
          <w:t xml:space="preserve"> </w:t>
        </w:r>
      </w:ins>
      <w:r>
        <w:rPr>
          <w:lang w:val="en-GB"/>
        </w:rPr>
        <w:t>finish your stud</w:t>
      </w:r>
      <w:ins w:id="39" w:author="Monika Reichart" w:date="2018-11-12T11:15:00Z">
        <w:r w:rsidR="00B04C96">
          <w:rPr>
            <w:lang w:val="en-GB"/>
          </w:rPr>
          <w:t>ies</w:t>
        </w:r>
      </w:ins>
      <w:del w:id="40" w:author="Monika Reichart" w:date="2018-11-12T11:15:00Z">
        <w:r w:rsidDel="00B04C96">
          <w:rPr>
            <w:lang w:val="en-GB"/>
          </w:rPr>
          <w:delText>y</w:delText>
        </w:r>
      </w:del>
      <w:r>
        <w:rPr>
          <w:lang w:val="en-GB"/>
        </w:rPr>
        <w:t xml:space="preserve"> earlier </w:t>
      </w:r>
      <w:ins w:id="41" w:author="Monika Reichart" w:date="2018-11-12T11:16:00Z">
        <w:r w:rsidR="00B04C96">
          <w:rPr>
            <w:lang w:val="en-GB"/>
          </w:rPr>
          <w:t xml:space="preserve">and graduate after </w:t>
        </w:r>
      </w:ins>
      <w:del w:id="42" w:author="Monika Reichart" w:date="2018-11-12T11:16:00Z">
        <w:r w:rsidDel="00B04C96">
          <w:rPr>
            <w:lang w:val="en-GB"/>
          </w:rPr>
          <w:delText>(</w:delText>
        </w:r>
      </w:del>
      <w:r>
        <w:rPr>
          <w:lang w:val="en-GB"/>
        </w:rPr>
        <w:t xml:space="preserve">two years instead of </w:t>
      </w:r>
      <w:proofErr w:type="gramStart"/>
      <w:r>
        <w:rPr>
          <w:lang w:val="en-GB"/>
        </w:rPr>
        <w:t>three</w:t>
      </w:r>
      <w:ins w:id="43" w:author="Monika Reichart" w:date="2018-11-12T11:16:00Z">
        <w:r w:rsidR="00B04C96">
          <w:rPr>
            <w:lang w:val="en-GB"/>
          </w:rPr>
          <w:t>(</w:t>
        </w:r>
        <w:proofErr w:type="gramEnd"/>
        <w:r w:rsidR="00B04C96">
          <w:rPr>
            <w:lang w:val="en-GB"/>
          </w:rPr>
          <w:t>BSc)</w:t>
        </w:r>
      </w:ins>
      <w:del w:id="44" w:author="Monika Reichart" w:date="2018-11-12T11:16:00Z">
        <w:r w:rsidDel="00B04C96">
          <w:rPr>
            <w:lang w:val="en-GB"/>
          </w:rPr>
          <w:delText>)</w:delText>
        </w:r>
      </w:del>
      <w:r>
        <w:rPr>
          <w:lang w:val="en-GB"/>
        </w:rPr>
        <w:t>.</w:t>
      </w:r>
      <w:ins w:id="45" w:author="Monika Reichart" w:date="2018-11-12T11:16:00Z">
        <w:r w:rsidR="00B04C96">
          <w:rPr>
            <w:lang w:val="en-GB"/>
          </w:rPr>
          <w:t xml:space="preserve"> The Master`s will take another two to three years.</w:t>
        </w:r>
      </w:ins>
    </w:p>
    <w:p w:rsidR="009E54D3" w:rsidRDefault="004B668E">
      <w:pPr>
        <w:pStyle w:val="Textkrper"/>
        <w:rPr>
          <w:lang w:val="en-GB"/>
        </w:rPr>
      </w:pPr>
      <w:r>
        <w:rPr>
          <w:lang w:val="en-GB"/>
        </w:rPr>
        <w:t xml:space="preserve">Third, you may want to start your own company, provided that you have </w:t>
      </w:r>
      <w:ins w:id="46" w:author="Monika Reichart" w:date="2018-11-12T11:16:00Z">
        <w:r w:rsidR="00B04C96">
          <w:rPr>
            <w:lang w:val="en-GB"/>
          </w:rPr>
          <w:t xml:space="preserve">the business idea, the guts and the </w:t>
        </w:r>
      </w:ins>
      <w:del w:id="47" w:author="Monika Reichart" w:date="2018-11-12T11:16:00Z">
        <w:r w:rsidDel="00B04C96">
          <w:rPr>
            <w:lang w:val="en-GB"/>
          </w:rPr>
          <w:delText>enough</w:delText>
        </w:r>
      </w:del>
      <w:r>
        <w:rPr>
          <w:lang w:val="en-GB"/>
        </w:rPr>
        <w:t xml:space="preserve"> money </w:t>
      </w:r>
      <w:del w:id="48" w:author="Monika Reichart" w:date="2018-11-12T11:16:00Z">
        <w:r w:rsidDel="00B04C96">
          <w:rPr>
            <w:lang w:val="en-GB"/>
          </w:rPr>
          <w:delText xml:space="preserve">for </w:delText>
        </w:r>
      </w:del>
      <w:ins w:id="49" w:author="Monika Reichart" w:date="2018-11-12T11:16:00Z">
        <w:r w:rsidR="00B04C96">
          <w:rPr>
            <w:lang w:val="en-GB"/>
          </w:rPr>
          <w:t>to do</w:t>
        </w:r>
        <w:r w:rsidR="00B04C96">
          <w:rPr>
            <w:lang w:val="en-GB"/>
          </w:rPr>
          <w:t xml:space="preserve"> </w:t>
        </w:r>
      </w:ins>
      <w:r>
        <w:rPr>
          <w:lang w:val="en-GB"/>
        </w:rPr>
        <w:t>that. What exactly you w</w:t>
      </w:r>
      <w:r>
        <w:rPr>
          <w:lang w:val="en-GB"/>
        </w:rPr>
        <w:t>ant to produce is up to you and your skills.</w:t>
      </w:r>
    </w:p>
    <w:p w:rsidR="003E7DAB" w:rsidRDefault="003E7DAB">
      <w:pPr>
        <w:pStyle w:val="Textkrper"/>
        <w:rPr>
          <w:ins w:id="50" w:author="Monika Reichart" w:date="2018-11-12T11:22:00Z"/>
          <w:lang w:val="en-GB"/>
        </w:rPr>
      </w:pPr>
    </w:p>
    <w:p w:rsidR="003E7DAB" w:rsidRDefault="003E7DAB">
      <w:pPr>
        <w:pStyle w:val="Textkrper"/>
        <w:rPr>
          <w:ins w:id="51" w:author="Monika Reichart" w:date="2018-11-12T11:21:00Z"/>
          <w:lang w:val="en-GB"/>
        </w:rPr>
      </w:pPr>
      <w:ins w:id="52" w:author="Monika Reichart" w:date="2018-11-12T11:21:00Z">
        <w:r>
          <w:rPr>
            <w:lang w:val="en-GB"/>
          </w:rPr>
          <w:t>B</w:t>
        </w:r>
      </w:ins>
      <w:ins w:id="53" w:author="Monika Reichart" w:date="2018-11-12T11:22:00Z">
        <w:r>
          <w:rPr>
            <w:lang w:val="en-GB"/>
          </w:rPr>
          <w:t>acking the right horse</w:t>
        </w:r>
      </w:ins>
      <w:ins w:id="54" w:author="Monika Reichart" w:date="2018-11-12T11:21:00Z">
        <w:r>
          <w:rPr>
            <w:lang w:val="en-GB"/>
          </w:rPr>
          <w:t xml:space="preserve"> </w:t>
        </w:r>
      </w:ins>
    </w:p>
    <w:p w:rsidR="003E7DAB" w:rsidRDefault="00B04C96">
      <w:pPr>
        <w:pStyle w:val="Textkrper"/>
        <w:rPr>
          <w:ins w:id="55" w:author="Monika Reichart" w:date="2018-11-12T11:20:00Z"/>
          <w:lang w:val="en-GB"/>
        </w:rPr>
      </w:pPr>
      <w:ins w:id="56" w:author="Monika Reichart" w:date="2018-11-12T11:18:00Z">
        <w:r>
          <w:rPr>
            <w:lang w:val="en-GB"/>
          </w:rPr>
          <w:t xml:space="preserve">One thing that can be guaranteed is that a technical training will get you into work, today and in the future. </w:t>
        </w:r>
        <w:r w:rsidRPr="00B04C96">
          <w:rPr>
            <w:highlight w:val="yellow"/>
            <w:lang w:val="en-GB"/>
            <w:rPrChange w:id="57" w:author="Monika Reichart" w:date="2018-11-12T11:18:00Z">
              <w:rPr>
                <w:lang w:val="en-GB"/>
              </w:rPr>
            </w:rPrChange>
          </w:rPr>
          <w:t>Maybe you want to include this graph?</w:t>
        </w:r>
        <w:r w:rsidRPr="00B04C96">
          <w:rPr>
            <w:lang w:val="en-GB"/>
            <w:rPrChange w:id="58" w:author="Monika Reichart" w:date="2018-11-12T11:18:00Z">
              <w:rPr/>
            </w:rPrChange>
          </w:rPr>
          <w:t xml:space="preserve"> </w:t>
        </w:r>
      </w:ins>
      <w:ins w:id="59" w:author="Monika Reichart" w:date="2018-11-12T11:19:00Z">
        <w:r w:rsidR="003E7DAB">
          <w:rPr>
            <w:lang w:val="en-GB"/>
          </w:rPr>
          <w:t xml:space="preserve">Software engineers will be needed across the </w:t>
        </w:r>
        <w:r>
          <w:rPr>
            <w:noProof/>
            <w:lang w:eastAsia="de-AT" w:bidi="ar-SA"/>
          </w:rPr>
          <w:drawing>
            <wp:inline distT="0" distB="0" distL="0" distR="0">
              <wp:extent cx="3590925" cy="3226041"/>
              <wp:effectExtent l="0" t="0" r="0" b="0"/>
              <wp:docPr id="1" name="Grafik 1" descr="Bildergebnis fÃ¼r HTL Arbeitslo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HTL Arbeitslosigke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311" cy="3228184"/>
                      </a:xfrm>
                      <a:prstGeom prst="rect">
                        <a:avLst/>
                      </a:prstGeom>
                      <a:noFill/>
                      <a:ln>
                        <a:noFill/>
                      </a:ln>
                    </pic:spPr>
                  </pic:pic>
                </a:graphicData>
              </a:graphic>
            </wp:inline>
          </w:drawing>
        </w:r>
      </w:ins>
    </w:p>
    <w:p w:rsidR="003E7DAB" w:rsidRDefault="003E7DAB">
      <w:pPr>
        <w:pStyle w:val="Textkrper"/>
        <w:rPr>
          <w:ins w:id="60" w:author="Monika Reichart" w:date="2018-11-12T11:20:00Z"/>
          <w:lang w:val="en-GB"/>
        </w:rPr>
      </w:pPr>
      <w:proofErr w:type="gramStart"/>
      <w:ins w:id="61" w:author="Monika Reichart" w:date="2018-11-12T11:20:00Z">
        <w:r>
          <w:rPr>
            <w:lang w:val="en-GB"/>
          </w:rPr>
          <w:t>fields</w:t>
        </w:r>
        <w:proofErr w:type="gramEnd"/>
        <w:r>
          <w:rPr>
            <w:lang w:val="en-GB"/>
          </w:rPr>
          <w:t>, from infrastructure operations to</w:t>
        </w:r>
        <w:r>
          <w:rPr>
            <w:lang w:val="en-GB"/>
          </w:rPr>
          <w:t xml:space="preserve"> government and administration, from aerospace to medical technology, from digital arts to media – IT experts will be needed in all walks of life. </w:t>
        </w:r>
      </w:ins>
      <w:ins w:id="62" w:author="Monika Reichart" w:date="2018-11-12T11:22:00Z">
        <w:r w:rsidR="004B668E">
          <w:rPr>
            <w:lang w:val="en-GB"/>
          </w:rPr>
          <w:t>In the race for top jobs, engineers are going fas</w:t>
        </w:r>
      </w:ins>
      <w:ins w:id="63" w:author="Monika Reichart" w:date="2018-11-12T11:23:00Z">
        <w:r w:rsidR="004B668E">
          <w:rPr>
            <w:lang w:val="en-GB"/>
          </w:rPr>
          <w:t>t!</w:t>
        </w:r>
      </w:ins>
      <w:bookmarkStart w:id="64" w:name="_GoBack"/>
      <w:bookmarkEnd w:id="64"/>
    </w:p>
    <w:p w:rsidR="003E7DAB" w:rsidRDefault="003E7DAB">
      <w:pPr>
        <w:pStyle w:val="Textkrper"/>
        <w:rPr>
          <w:ins w:id="65" w:author="Monika Reichart" w:date="2018-11-12T11:20:00Z"/>
          <w:lang w:val="en-GB"/>
        </w:rPr>
      </w:pPr>
    </w:p>
    <w:p w:rsidR="003E7DAB" w:rsidRDefault="003E7DAB">
      <w:pPr>
        <w:pStyle w:val="Textkrper"/>
        <w:rPr>
          <w:ins w:id="66" w:author="Monika Reichart" w:date="2018-11-12T11:20:00Z"/>
          <w:lang w:val="en-GB"/>
        </w:rPr>
      </w:pPr>
    </w:p>
    <w:p w:rsidR="009E54D3" w:rsidRDefault="00B04C96">
      <w:pPr>
        <w:pStyle w:val="Textkrper"/>
        <w:rPr>
          <w:ins w:id="67" w:author="Monika Reichart" w:date="2018-11-12T11:18:00Z"/>
          <w:lang w:val="en-GB"/>
        </w:rPr>
      </w:pPr>
      <w:ins w:id="68" w:author="Monika Reichart" w:date="2018-11-12T11:18:00Z">
        <w:r>
          <w:rPr>
            <w:lang w:val="en-GB"/>
          </w:rPr>
          <w:fldChar w:fldCharType="begin"/>
        </w:r>
        <w:r>
          <w:rPr>
            <w:lang w:val="en-GB"/>
          </w:rPr>
          <w:instrText xml:space="preserve"> HYPERLINK "</w:instrText>
        </w:r>
        <w:r w:rsidRPr="00B04C96">
          <w:rPr>
            <w:lang w:val="en-GB"/>
          </w:rPr>
          <w:instrText>https://www.google.com/search?q=HTL+Arbeitslosigkeit&amp;hl=de&amp;source=lnms&amp;tbm=isch&amp;sa=X&amp;ved=0ahUKEwjK-KiX0M7eAhWMA8AKHcAIDvUQ_AUIDygC&amp;biw=1920&amp;bih=1094#imgrc=3wb2GFLc3HOmsM</w:instrText>
        </w:r>
        <w:r>
          <w:rPr>
            <w:lang w:val="en-GB"/>
          </w:rPr>
          <w:instrText xml:space="preserve">" </w:instrText>
        </w:r>
        <w:r>
          <w:rPr>
            <w:lang w:val="en-GB"/>
          </w:rPr>
          <w:fldChar w:fldCharType="separate"/>
        </w:r>
        <w:r w:rsidRPr="00C65FA6">
          <w:rPr>
            <w:rStyle w:val="Hyperlink"/>
            <w:lang w:val="en-GB"/>
          </w:rPr>
          <w:t>https://www.google.com/search?q=HTL+Arbeitslosigkeit&amp;hl=de&amp;source=lnms&amp;tbm=isch&amp;sa=X&amp;ved=0ahUKEwjK-KiX0M7eAhWMA8AKHcAIDvUQ_AUIDygC&amp;biw=1920&amp;bih=1094#imgrc=3wb2GFLc3HOmsM</w:t>
        </w:r>
        <w:r>
          <w:rPr>
            <w:lang w:val="en-GB"/>
          </w:rPr>
          <w:fldChar w:fldCharType="end"/>
        </w:r>
        <w:r w:rsidRPr="00B04C96">
          <w:rPr>
            <w:lang w:val="en-GB"/>
          </w:rPr>
          <w:t>:</w:t>
        </w:r>
      </w:ins>
    </w:p>
    <w:p w:rsidR="00B04C96" w:rsidRPr="00B04C96" w:rsidRDefault="00B04C96">
      <w:pPr>
        <w:pStyle w:val="Textkrper"/>
        <w:rPr>
          <w:lang w:val="en-GB"/>
        </w:rPr>
      </w:pPr>
    </w:p>
    <w:p w:rsidR="009E54D3" w:rsidRDefault="004B668E">
      <w:pPr>
        <w:pStyle w:val="Textkrper"/>
        <w:rPr>
          <w:u w:val="single"/>
          <w:lang w:val="en-GB"/>
        </w:rPr>
      </w:pPr>
      <w:r>
        <w:rPr>
          <w:u w:val="single"/>
          <w:lang w:val="en-GB"/>
        </w:rPr>
        <w:t>Sources:</w:t>
      </w:r>
    </w:p>
    <w:p w:rsidR="009E54D3" w:rsidRPr="00B04C96" w:rsidRDefault="004B668E">
      <w:pPr>
        <w:pStyle w:val="Textkrper"/>
        <w:rPr>
          <w:lang w:val="en-GB"/>
        </w:rPr>
      </w:pPr>
      <w:hyperlink r:id="rId8">
        <w:r>
          <w:rPr>
            <w:rStyle w:val="Internetverknpfung"/>
            <w:lang w:val="en-IE"/>
          </w:rPr>
          <w:t>https://targetjobs.co.uk/career-sectors/it-and-technology/advice/28618</w:t>
        </w:r>
        <w:r>
          <w:rPr>
            <w:rStyle w:val="Internetverknpfung"/>
            <w:lang w:val="en-IE"/>
          </w:rPr>
          <w:t>9-ten-typical-jobs-graduates-can-do-in-it</w:t>
        </w:r>
      </w:hyperlink>
      <w:r>
        <w:rPr>
          <w:lang w:val="en-IE"/>
        </w:rPr>
        <w:t xml:space="preserve"> </w:t>
      </w:r>
      <w:hyperlink r:id="rId9">
        <w:r>
          <w:rPr>
            <w:rStyle w:val="Internetverknpfung"/>
            <w:vertAlign w:val="subscript"/>
            <w:lang w:val="en-IE"/>
          </w:rPr>
          <w:t>[1</w:t>
        </w:r>
      </w:hyperlink>
      <w:r>
        <w:rPr>
          <w:vertAlign w:val="subscript"/>
          <w:lang w:val="en-IE"/>
        </w:rPr>
        <w:t>]</w:t>
      </w:r>
    </w:p>
    <w:p w:rsidR="009E54D3" w:rsidRPr="00B04C96" w:rsidRDefault="004B668E">
      <w:pPr>
        <w:pStyle w:val="Textkrper"/>
        <w:rPr>
          <w:lang w:val="en-GB"/>
        </w:rPr>
      </w:pPr>
      <w:hyperlink r:id="rId10">
        <w:r>
          <w:rPr>
            <w:rStyle w:val="Internetverknpfung"/>
            <w:lang w:val="en-IE"/>
          </w:rPr>
          <w:t>https://www.technikum-wien.at/htl-ingenieur-bachelor/</w:t>
        </w:r>
        <w:r>
          <w:rPr>
            <w:rStyle w:val="Internetverknpfung"/>
            <w:vertAlign w:val="subscript"/>
            <w:lang w:val="en-IE"/>
          </w:rPr>
          <w:t>[2</w:t>
        </w:r>
      </w:hyperlink>
      <w:r>
        <w:rPr>
          <w:vertAlign w:val="subscript"/>
          <w:lang w:val="en-IE"/>
        </w:rPr>
        <w:t>]</w:t>
      </w:r>
    </w:p>
    <w:p w:rsidR="009E54D3" w:rsidRPr="00B04C96" w:rsidRDefault="004B668E">
      <w:pPr>
        <w:pStyle w:val="Textkrper"/>
        <w:rPr>
          <w:lang w:val="en-GB"/>
        </w:rPr>
      </w:pPr>
      <w:hyperlink r:id="rId11">
        <w:r>
          <w:rPr>
            <w:rStyle w:val="Internetverknpfung"/>
            <w:lang w:val="en-IE"/>
          </w:rPr>
          <w:t>https://derstandard.at/2000084047144/Fachkraeftemangel-Indu</w:t>
        </w:r>
        <w:r>
          <w:rPr>
            <w:rStyle w:val="Internetverknpfung"/>
            <w:lang w:val="en-IE"/>
          </w:rPr>
          <w:t>s</w:t>
        </w:r>
        <w:r>
          <w:rPr>
            <w:rStyle w:val="Internetverknpfung"/>
            <w:lang w:val="en-IE"/>
          </w:rPr>
          <w:t>trie-fordert</w:t>
        </w:r>
        <w:r>
          <w:rPr>
            <w:rStyle w:val="Internetverknpfung"/>
            <w:lang w:val="en-IE"/>
          </w:rPr>
          <w:t>-dringend-Ausbau-der-HTL-Angebote</w:t>
        </w:r>
      </w:hyperlink>
      <w:r>
        <w:rPr>
          <w:lang w:val="en-IE"/>
        </w:rPr>
        <w:t xml:space="preserve"> </w:t>
      </w:r>
      <w:r>
        <w:rPr>
          <w:vertAlign w:val="subscript"/>
          <w:lang w:val="en-IE"/>
        </w:rPr>
        <w:t>[3]</w:t>
      </w:r>
    </w:p>
    <w:sectPr w:rsidR="009E54D3" w:rsidRPr="00B04C96">
      <w:footerReference w:type="default" r:id="rId12"/>
      <w:pgSz w:w="11906" w:h="16838"/>
      <w:pgMar w:top="1134" w:right="1134" w:bottom="1661" w:left="1134" w:header="0"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668E">
      <w:r>
        <w:separator/>
      </w:r>
    </w:p>
  </w:endnote>
  <w:endnote w:type="continuationSeparator" w:id="0">
    <w:p w:rsidR="00000000" w:rsidRDefault="004B6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4D3" w:rsidRPr="00B04C96" w:rsidRDefault="004B668E">
    <w:pPr>
      <w:pStyle w:val="Fuzeile"/>
      <w:jc w:val="right"/>
      <w:rPr>
        <w:sz w:val="20"/>
        <w:szCs w:val="20"/>
        <w:lang w:val="en-GB"/>
      </w:rPr>
    </w:pPr>
    <w:r w:rsidRPr="00B04C96">
      <w:rPr>
        <w:sz w:val="20"/>
        <w:szCs w:val="20"/>
        <w:lang w:val="en-GB"/>
      </w:rPr>
      <w:t>Alexander Meth – 3BHIT – ameth@student.tgm.ac.at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668E">
      <w:r>
        <w:separator/>
      </w:r>
    </w:p>
  </w:footnote>
  <w:footnote w:type="continuationSeparator" w:id="0">
    <w:p w:rsidR="00000000" w:rsidRDefault="004B6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971"/>
    <w:multiLevelType w:val="multilevel"/>
    <w:tmpl w:val="1DDE4F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8974155"/>
    <w:multiLevelType w:val="multilevel"/>
    <w:tmpl w:val="16E83B80"/>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D3"/>
    <w:rsid w:val="003E7DAB"/>
    <w:rsid w:val="004B668E"/>
    <w:rsid w:val="009E54D3"/>
    <w:rsid w:val="00B04C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26156-450B-44E9-A57A-03AC0CF9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hAnsi="Calibri"/>
      <w:sz w:val="24"/>
    </w:rPr>
  </w:style>
  <w:style w:type="paragraph" w:styleId="berschrift1">
    <w:name w:val="heading 1"/>
    <w:basedOn w:val="berschrift"/>
    <w:qFormat/>
    <w:pPr>
      <w:numPr>
        <w:numId w:val="1"/>
      </w:numPr>
      <w:outlineLvl w:val="0"/>
    </w:pPr>
    <w:rPr>
      <w:b/>
      <w:bCs/>
      <w:sz w:val="36"/>
      <w:szCs w:val="36"/>
    </w:rPr>
  </w:style>
  <w:style w:type="paragraph" w:styleId="berschrift2">
    <w:name w:val="heading 2"/>
    <w:basedOn w:val="berschrift"/>
    <w:qFormat/>
    <w:pPr>
      <w:numPr>
        <w:ilvl w:val="1"/>
        <w:numId w:val="1"/>
      </w:numPr>
      <w:spacing w:before="200"/>
      <w:outlineLvl w:val="1"/>
    </w:pPr>
    <w:rPr>
      <w:rFonts w:ascii="Calibri Light" w:hAnsi="Calibri Light"/>
      <w:bCs/>
      <w:color w:val="0066B3"/>
      <w:sz w:val="32"/>
      <w:szCs w:val="32"/>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character" w:customStyle="1" w:styleId="ListLabel1">
    <w:name w:val="ListLabel 1"/>
    <w:qFormat/>
    <w:rPr>
      <w:sz w:val="24"/>
      <w:szCs w:val="24"/>
      <w:lang w:val="en-IE"/>
    </w:rPr>
  </w:style>
  <w:style w:type="character" w:customStyle="1" w:styleId="ListLabel2">
    <w:name w:val="ListLabel 2"/>
    <w:qFormat/>
    <w:rPr>
      <w:sz w:val="24"/>
      <w:szCs w:val="24"/>
      <w:lang w:val="en-IE"/>
    </w:rPr>
  </w:style>
  <w:style w:type="character" w:customStyle="1" w:styleId="ListLabel3">
    <w:name w:val="ListLabel 3"/>
    <w:qFormat/>
    <w:rPr>
      <w:sz w:val="24"/>
      <w:szCs w:val="24"/>
      <w:vertAlign w:val="subscript"/>
      <w:lang w:val="en-IE"/>
    </w:rPr>
  </w:style>
  <w:style w:type="character" w:customStyle="1" w:styleId="ListLabel4">
    <w:name w:val="ListLabel 4"/>
    <w:qFormat/>
    <w:rPr>
      <w:position w:val="0"/>
      <w:sz w:val="24"/>
      <w:vertAlign w:val="baseline"/>
      <w:lang w:val="en-IE"/>
    </w:rPr>
  </w:style>
  <w:style w:type="character" w:customStyle="1" w:styleId="ListLabel5">
    <w:name w:val="ListLabel 5"/>
    <w:qFormat/>
    <w:rPr>
      <w:vertAlign w:val="subscript"/>
      <w:lang w:val="en-IE"/>
    </w:rPr>
  </w:style>
  <w:style w:type="character" w:customStyle="1" w:styleId="ListLabel6">
    <w:name w:val="ListLabel 6"/>
    <w:qFormat/>
    <w:rPr>
      <w:vertAlign w:val="subscript"/>
      <w:lang w:val="en-IE"/>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rPr>
      <w:lang w:val="de-AT"/>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Untertitel">
    <w:name w:val="Subtitle"/>
    <w:basedOn w:val="berschrift"/>
    <w:qFormat/>
    <w:pPr>
      <w:spacing w:before="60"/>
      <w:jc w:val="center"/>
    </w:pPr>
    <w:rPr>
      <w:sz w:val="36"/>
      <w:szCs w:val="36"/>
    </w:rPr>
  </w:style>
  <w:style w:type="paragraph" w:styleId="Fuzeile">
    <w:name w:val="footer"/>
    <w:basedOn w:val="Standard"/>
    <w:pPr>
      <w:suppressLineNumbers/>
      <w:tabs>
        <w:tab w:val="center" w:pos="4819"/>
        <w:tab w:val="right" w:pos="9638"/>
      </w:tabs>
    </w:pPr>
  </w:style>
  <w:style w:type="paragraph" w:styleId="Sprechblasentext">
    <w:name w:val="Balloon Text"/>
    <w:basedOn w:val="Standard"/>
    <w:link w:val="SprechblasentextZchn"/>
    <w:uiPriority w:val="99"/>
    <w:semiHidden/>
    <w:unhideWhenUsed/>
    <w:rsid w:val="00B04C96"/>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B04C96"/>
    <w:rPr>
      <w:rFonts w:ascii="Segoe UI" w:hAnsi="Segoe UI" w:cs="Mangal"/>
      <w:sz w:val="18"/>
      <w:szCs w:val="16"/>
    </w:rPr>
  </w:style>
  <w:style w:type="character" w:styleId="Hyperlink">
    <w:name w:val="Hyperlink"/>
    <w:basedOn w:val="Absatz-Standardschriftart"/>
    <w:uiPriority w:val="99"/>
    <w:unhideWhenUsed/>
    <w:rsid w:val="00B04C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argetjobs.co.uk/career-sectors/it-and-technology/advice/286189-ten-typical-jobs-graduates-can-do-in-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rstandard.at/2000084047144/Fachkraeftemangel-Industrie-fordert-dringend-Ausbau-der-HTL-Angebot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echnikum-wien.at/htl-ingenieur-bachelor/%5B2" TargetMode="External"/><Relationship Id="rId4" Type="http://schemas.openxmlformats.org/officeDocument/2006/relationships/webSettings" Target="webSettings.xml"/><Relationship Id="rId9" Type="http://schemas.openxmlformats.org/officeDocument/2006/relationships/hyperlink" Target="https://targetjobs.co.uk/career-sectors/it-and-technology/advice/286189-ten-typical-jobs-graduates-can-do-in-it%5B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532E9E2E</Template>
  <TotalTime>0</TotalTime>
  <Pages>2</Pages>
  <Words>447</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Standard</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
  <dc:creator>Alexander Meth</dc:creator>
  <dc:description/>
  <cp:lastModifiedBy>Monika Reichart</cp:lastModifiedBy>
  <cp:revision>2</cp:revision>
  <dcterms:created xsi:type="dcterms:W3CDTF">2018-11-12T10:23:00Z</dcterms:created>
  <dcterms:modified xsi:type="dcterms:W3CDTF">2018-11-12T10:23:00Z</dcterms:modified>
  <dc:language>de-DE</dc:language>
</cp:coreProperties>
</file>