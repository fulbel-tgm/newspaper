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4230" w14:textId="77777777" w:rsidR="00F14C07" w:rsidRDefault="00F14C07" w:rsidP="00F14C07">
      <w:pPr>
        <w:pStyle w:val="Titel"/>
        <w:jc w:val="center"/>
      </w:pPr>
    </w:p>
    <w:p w14:paraId="063085C0" w14:textId="77777777" w:rsidR="00F14C07" w:rsidRDefault="00F14C07" w:rsidP="00F14C07">
      <w:pPr>
        <w:pStyle w:val="Titel"/>
        <w:jc w:val="center"/>
      </w:pPr>
    </w:p>
    <w:p w14:paraId="094F114A" w14:textId="77777777" w:rsidR="00F14C07" w:rsidRDefault="00F14C07" w:rsidP="00F14C07">
      <w:pPr>
        <w:pStyle w:val="Titel"/>
        <w:jc w:val="center"/>
      </w:pPr>
    </w:p>
    <w:p w14:paraId="5AB51B10" w14:textId="77777777" w:rsidR="00F14C07" w:rsidRDefault="00F14C07" w:rsidP="00F14C07">
      <w:pPr>
        <w:pStyle w:val="Titel"/>
        <w:jc w:val="center"/>
      </w:pPr>
    </w:p>
    <w:p w14:paraId="36B7E880" w14:textId="0CBB7E03" w:rsidR="00F14C07" w:rsidRPr="00F14212" w:rsidRDefault="00F14C07" w:rsidP="00F14C07">
      <w:pPr>
        <w:pStyle w:val="Titel"/>
        <w:jc w:val="center"/>
        <w:rPr>
          <w:b/>
          <w:color w:val="2E74B5" w:themeColor="accent5" w:themeShade="BF"/>
          <w:sz w:val="144"/>
          <w:lang w:val="en-GB"/>
          <w:rPrChange w:id="0" w:author="Monika Reichart" w:date="2019-01-08T16:29:00Z">
            <w:rPr>
              <w:b/>
              <w:color w:val="2E74B5" w:themeColor="accent5" w:themeShade="BF"/>
              <w:sz w:val="144"/>
            </w:rPr>
          </w:rPrChange>
        </w:rPr>
      </w:pPr>
      <w:r w:rsidRPr="00F14212">
        <w:rPr>
          <w:b/>
          <w:color w:val="2E74B5" w:themeColor="accent5" w:themeShade="BF"/>
          <w:sz w:val="144"/>
          <w:lang w:val="en-GB"/>
          <w:rPrChange w:id="1" w:author="Monika Reichart" w:date="2019-01-08T16:29:00Z">
            <w:rPr>
              <w:b/>
              <w:color w:val="2E74B5" w:themeColor="accent5" w:themeShade="BF"/>
              <w:sz w:val="144"/>
            </w:rPr>
          </w:rPrChange>
        </w:rPr>
        <w:t>Report – Press Freedom</w:t>
      </w:r>
    </w:p>
    <w:p w14:paraId="0FDDF7E2" w14:textId="77777777" w:rsidR="00F14C07" w:rsidRPr="00F14212" w:rsidRDefault="00F14C07">
      <w:pPr>
        <w:rPr>
          <w:rFonts w:asciiTheme="majorHAnsi" w:eastAsiaTheme="majorEastAsia" w:hAnsiTheme="majorHAnsi" w:cstheme="majorBidi"/>
          <w:b/>
          <w:color w:val="2E74B5" w:themeColor="accent5" w:themeShade="BF"/>
          <w:spacing w:val="-10"/>
          <w:kern w:val="28"/>
          <w:sz w:val="144"/>
          <w:szCs w:val="56"/>
          <w:lang w:val="en-GB"/>
          <w:rPrChange w:id="2" w:author="Monika Reichart" w:date="2019-01-08T16:29:00Z">
            <w:rPr>
              <w:rFonts w:asciiTheme="majorHAnsi" w:eastAsiaTheme="majorEastAsia" w:hAnsiTheme="majorHAnsi" w:cstheme="majorBidi"/>
              <w:b/>
              <w:color w:val="2E74B5" w:themeColor="accent5" w:themeShade="BF"/>
              <w:spacing w:val="-10"/>
              <w:kern w:val="28"/>
              <w:sz w:val="144"/>
              <w:szCs w:val="56"/>
            </w:rPr>
          </w:rPrChange>
        </w:rPr>
      </w:pPr>
      <w:r w:rsidRPr="00F14212">
        <w:rPr>
          <w:b/>
          <w:color w:val="2E74B5" w:themeColor="accent5" w:themeShade="BF"/>
          <w:sz w:val="144"/>
          <w:lang w:val="en-GB"/>
          <w:rPrChange w:id="3" w:author="Monika Reichart" w:date="2019-01-08T16:29:00Z">
            <w:rPr>
              <w:b/>
              <w:color w:val="2E74B5" w:themeColor="accent5" w:themeShade="BF"/>
              <w:sz w:val="144"/>
            </w:rPr>
          </w:rPrChange>
        </w:rPr>
        <w:br w:type="page"/>
      </w:r>
    </w:p>
    <w:p w14:paraId="013FEEDE" w14:textId="0725AE12" w:rsidR="001804DB" w:rsidRDefault="00F14C07" w:rsidP="00F14C07">
      <w:pPr>
        <w:pStyle w:val="berschrift1"/>
        <w:rPr>
          <w:lang w:val="en-US"/>
        </w:rPr>
      </w:pPr>
      <w:r w:rsidRPr="00F14C07">
        <w:rPr>
          <w:lang w:val="en-US"/>
        </w:rPr>
        <w:lastRenderedPageBreak/>
        <w:t>A general overview</w:t>
      </w:r>
      <w:r>
        <w:rPr>
          <w:lang w:val="en-US"/>
        </w:rPr>
        <w:t xml:space="preserve"> </w:t>
      </w:r>
    </w:p>
    <w:p w14:paraId="4B938B15" w14:textId="4F471A1F" w:rsidR="00F14C07" w:rsidRDefault="00F14C07" w:rsidP="00F14C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Freedom of the Press is a topic, that isn’t very new, in fact </w:t>
      </w:r>
      <w:proofErr w:type="gramStart"/>
      <w:r>
        <w:rPr>
          <w:sz w:val="24"/>
          <w:szCs w:val="24"/>
          <w:lang w:val="en-US"/>
        </w:rPr>
        <w:t>its</w:t>
      </w:r>
      <w:proofErr w:type="gramEnd"/>
      <w:r>
        <w:rPr>
          <w:sz w:val="24"/>
          <w:szCs w:val="24"/>
          <w:lang w:val="en-US"/>
        </w:rPr>
        <w:t xml:space="preserve"> widely discussed and considered as an important part of modern </w:t>
      </w:r>
      <w:del w:id="4" w:author="Monika Reichart" w:date="2019-01-08T16:29:00Z">
        <w:r w:rsidDel="00F14212">
          <w:rPr>
            <w:sz w:val="24"/>
            <w:szCs w:val="24"/>
            <w:lang w:val="en-US"/>
          </w:rPr>
          <w:delText>Democracy’s</w:delText>
        </w:r>
      </w:del>
      <w:ins w:id="5" w:author="Monika Reichart" w:date="2019-01-08T16:29:00Z">
        <w:r w:rsidR="00F14212">
          <w:rPr>
            <w:sz w:val="24"/>
            <w:szCs w:val="24"/>
            <w:lang w:val="en-US"/>
          </w:rPr>
          <w:t>democracies</w:t>
        </w:r>
      </w:ins>
      <w:r>
        <w:rPr>
          <w:sz w:val="24"/>
          <w:szCs w:val="24"/>
          <w:lang w:val="en-US"/>
        </w:rPr>
        <w:t>. However, the concept is</w:t>
      </w:r>
      <w:ins w:id="6" w:author="Monika Reichart" w:date="2019-01-08T16:29:00Z">
        <w:r w:rsidR="00F14212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>n</w:t>
      </w:r>
      <w:ins w:id="7" w:author="Monika Reichart" w:date="2019-01-08T16:29:00Z">
        <w:r w:rsidR="00F14212">
          <w:rPr>
            <w:sz w:val="24"/>
            <w:szCs w:val="24"/>
            <w:lang w:val="en-US"/>
          </w:rPr>
          <w:t>o</w:t>
        </w:r>
      </w:ins>
      <w:del w:id="8" w:author="Monika Reichart" w:date="2019-01-08T16:29:00Z">
        <w:r w:rsidDel="00F14212">
          <w:rPr>
            <w:sz w:val="24"/>
            <w:szCs w:val="24"/>
            <w:lang w:val="en-US"/>
          </w:rPr>
          <w:delText>’</w:delText>
        </w:r>
      </w:del>
      <w:r>
        <w:rPr>
          <w:sz w:val="24"/>
          <w:szCs w:val="24"/>
          <w:lang w:val="en-US"/>
        </w:rPr>
        <w:t xml:space="preserve">t </w:t>
      </w:r>
      <w:del w:id="9" w:author="Monika Reichart" w:date="2019-01-08T16:29:00Z">
        <w:r w:rsidDel="00F14212">
          <w:rPr>
            <w:sz w:val="24"/>
            <w:szCs w:val="24"/>
            <w:lang w:val="en-US"/>
          </w:rPr>
          <w:delText xml:space="preserve">even </w:delText>
        </w:r>
      </w:del>
      <w:ins w:id="10" w:author="Monika Reichart" w:date="2019-01-08T16:29:00Z">
        <w:r w:rsidR="00F14212">
          <w:rPr>
            <w:sz w:val="24"/>
            <w:szCs w:val="24"/>
            <w:lang w:val="en-US"/>
          </w:rPr>
          <w:t>at all</w:t>
        </w:r>
        <w:r w:rsidR="00F14212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 xml:space="preserve">new. Some </w:t>
      </w:r>
      <w:del w:id="11" w:author="Monika Reichart" w:date="2019-01-08T16:29:00Z">
        <w:r w:rsidDel="00F14212">
          <w:rPr>
            <w:sz w:val="24"/>
            <w:szCs w:val="24"/>
            <w:lang w:val="en-US"/>
          </w:rPr>
          <w:delText>Countries</w:delText>
        </w:r>
      </w:del>
      <w:ins w:id="12" w:author="Monika Reichart" w:date="2019-01-08T16:29:00Z">
        <w:r w:rsidR="00F14212">
          <w:rPr>
            <w:sz w:val="24"/>
            <w:szCs w:val="24"/>
            <w:lang w:val="en-US"/>
          </w:rPr>
          <w:t>c</w:t>
        </w:r>
        <w:r w:rsidR="00F14212">
          <w:rPr>
            <w:sz w:val="24"/>
            <w:szCs w:val="24"/>
            <w:lang w:val="en-US"/>
          </w:rPr>
          <w:t>ountries</w:t>
        </w:r>
      </w:ins>
      <w:r>
        <w:rPr>
          <w:sz w:val="24"/>
          <w:szCs w:val="24"/>
          <w:lang w:val="en-US"/>
        </w:rPr>
        <w:t xml:space="preserve">, notably the United States of America, have had Freedom of the Press </w:t>
      </w:r>
      <w:del w:id="13" w:author="Monika Reichart" w:date="2019-01-08T16:29:00Z">
        <w:r w:rsidDel="00F14212">
          <w:rPr>
            <w:sz w:val="24"/>
            <w:szCs w:val="24"/>
            <w:lang w:val="en-US"/>
          </w:rPr>
          <w:delText>as part of</w:delText>
        </w:r>
      </w:del>
      <w:ins w:id="14" w:author="Monika Reichart" w:date="2019-01-08T16:29:00Z">
        <w:r w:rsidR="00F14212">
          <w:rPr>
            <w:sz w:val="24"/>
            <w:szCs w:val="24"/>
            <w:lang w:val="en-US"/>
          </w:rPr>
          <w:t xml:space="preserve">integrated as part </w:t>
        </w:r>
        <w:proofErr w:type="gramStart"/>
        <w:r w:rsidR="00F14212">
          <w:rPr>
            <w:sz w:val="24"/>
            <w:szCs w:val="24"/>
            <w:lang w:val="en-US"/>
          </w:rPr>
          <w:t xml:space="preserve">of </w:t>
        </w:r>
      </w:ins>
      <w:r>
        <w:rPr>
          <w:sz w:val="24"/>
          <w:szCs w:val="24"/>
          <w:lang w:val="en-US"/>
        </w:rPr>
        <w:t xml:space="preserve"> their</w:t>
      </w:r>
      <w:proofErr w:type="gramEnd"/>
      <w:r>
        <w:rPr>
          <w:sz w:val="24"/>
          <w:szCs w:val="24"/>
          <w:lang w:val="en-US"/>
        </w:rPr>
        <w:t xml:space="preserve"> constitution, since they were founded. </w:t>
      </w:r>
    </w:p>
    <w:p w14:paraId="01C3E756" w14:textId="538E7F65" w:rsidR="00F14C07" w:rsidRDefault="00F14C07" w:rsidP="00F14C07">
      <w:pPr>
        <w:rPr>
          <w:sz w:val="24"/>
          <w:szCs w:val="24"/>
          <w:lang w:val="en-US"/>
        </w:rPr>
      </w:pPr>
    </w:p>
    <w:p w14:paraId="1CBA2588" w14:textId="464168B8" w:rsidR="00F14C07" w:rsidRDefault="00F14C07" w:rsidP="00F14C07">
      <w:pPr>
        <w:pStyle w:val="berschrift1"/>
        <w:rPr>
          <w:lang w:val="en-US"/>
        </w:rPr>
      </w:pPr>
      <w:del w:id="15" w:author="Monika Reichart" w:date="2019-01-08T16:32:00Z">
        <w:r w:rsidDel="00F14212">
          <w:rPr>
            <w:lang w:val="en-US"/>
          </w:rPr>
          <w:delText>Developments</w:delText>
        </w:r>
      </w:del>
      <w:ins w:id="16" w:author="Monika Reichart" w:date="2019-01-08T16:32:00Z">
        <w:r w:rsidR="00F14212">
          <w:rPr>
            <w:lang w:val="en-US"/>
          </w:rPr>
          <w:t>Recent d</w:t>
        </w:r>
        <w:r w:rsidR="00F14212">
          <w:rPr>
            <w:lang w:val="en-US"/>
          </w:rPr>
          <w:t>evelopments</w:t>
        </w:r>
      </w:ins>
    </w:p>
    <w:p w14:paraId="69F1F333" w14:textId="11CD3DED" w:rsidR="00F14C07" w:rsidDel="00F14212" w:rsidRDefault="00F14C07" w:rsidP="00F14C07">
      <w:pPr>
        <w:rPr>
          <w:del w:id="17" w:author="Monika Reichart" w:date="2019-01-08T16:32:00Z"/>
          <w:sz w:val="24"/>
          <w:szCs w:val="24"/>
          <w:lang w:val="en-US"/>
        </w:rPr>
      </w:pPr>
      <w:r w:rsidRPr="00F14C07">
        <w:rPr>
          <w:sz w:val="24"/>
          <w:szCs w:val="24"/>
          <w:lang w:val="en-US"/>
        </w:rPr>
        <w:t xml:space="preserve">In </w:t>
      </w:r>
      <w:del w:id="18" w:author="Monika Reichart" w:date="2019-01-08T16:30:00Z">
        <w:r w:rsidRPr="00F14C07" w:rsidDel="00F14212">
          <w:rPr>
            <w:sz w:val="24"/>
            <w:szCs w:val="24"/>
            <w:lang w:val="en-US"/>
          </w:rPr>
          <w:delText xml:space="preserve">Recent </w:delText>
        </w:r>
      </w:del>
      <w:ins w:id="19" w:author="Monika Reichart" w:date="2019-01-08T16:30:00Z">
        <w:r w:rsidR="00F14212">
          <w:rPr>
            <w:sz w:val="24"/>
            <w:szCs w:val="24"/>
            <w:lang w:val="en-US"/>
          </w:rPr>
          <w:t>r</w:t>
        </w:r>
        <w:r w:rsidR="00F14212" w:rsidRPr="00F14C07">
          <w:rPr>
            <w:sz w:val="24"/>
            <w:szCs w:val="24"/>
            <w:lang w:val="en-US"/>
          </w:rPr>
          <w:t xml:space="preserve">ecent </w:t>
        </w:r>
      </w:ins>
      <w:r w:rsidRPr="00F14C07">
        <w:rPr>
          <w:sz w:val="24"/>
          <w:szCs w:val="24"/>
          <w:lang w:val="en-US"/>
        </w:rPr>
        <w:t xml:space="preserve">years, press freedom has </w:t>
      </w:r>
      <w:ins w:id="20" w:author="Monika Reichart" w:date="2019-01-08T16:30:00Z">
        <w:r w:rsidR="00F14212">
          <w:rPr>
            <w:sz w:val="24"/>
            <w:szCs w:val="24"/>
            <w:lang w:val="en-US"/>
          </w:rPr>
          <w:t xml:space="preserve">increasingly come </w:t>
        </w:r>
      </w:ins>
      <w:del w:id="21" w:author="Monika Reichart" w:date="2019-01-08T16:30:00Z">
        <w:r w:rsidRPr="00F14C07" w:rsidDel="00F14212">
          <w:rPr>
            <w:sz w:val="24"/>
            <w:szCs w:val="24"/>
            <w:lang w:val="en-US"/>
          </w:rPr>
          <w:delText>been</w:delText>
        </w:r>
      </w:del>
      <w:r w:rsidRPr="00F14C07">
        <w:rPr>
          <w:sz w:val="24"/>
          <w:szCs w:val="24"/>
          <w:lang w:val="en-US"/>
        </w:rPr>
        <w:t xml:space="preserve"> under attack. The </w:t>
      </w:r>
      <w:del w:id="22" w:author="Monika Reichart" w:date="2019-01-08T16:30:00Z">
        <w:r w:rsidRPr="00F14C07" w:rsidDel="00F14212">
          <w:rPr>
            <w:sz w:val="24"/>
            <w:szCs w:val="24"/>
            <w:lang w:val="en-US"/>
          </w:rPr>
          <w:delText xml:space="preserve">Number </w:delText>
        </w:r>
      </w:del>
      <w:ins w:id="23" w:author="Monika Reichart" w:date="2019-01-08T16:30:00Z">
        <w:r w:rsidR="00F14212">
          <w:rPr>
            <w:sz w:val="24"/>
            <w:szCs w:val="24"/>
            <w:lang w:val="en-US"/>
          </w:rPr>
          <w:t>n</w:t>
        </w:r>
        <w:r w:rsidR="00F14212" w:rsidRPr="00F14C07">
          <w:rPr>
            <w:sz w:val="24"/>
            <w:szCs w:val="24"/>
            <w:lang w:val="en-US"/>
          </w:rPr>
          <w:t xml:space="preserve">umber </w:t>
        </w:r>
      </w:ins>
      <w:r w:rsidRPr="00F14C07">
        <w:rPr>
          <w:sz w:val="24"/>
          <w:szCs w:val="24"/>
          <w:lang w:val="en-US"/>
        </w:rPr>
        <w:t xml:space="preserve">of countries that </w:t>
      </w:r>
      <w:proofErr w:type="gramStart"/>
      <w:r w:rsidRPr="00F14C07">
        <w:rPr>
          <w:sz w:val="24"/>
          <w:szCs w:val="24"/>
          <w:lang w:val="en-US"/>
        </w:rPr>
        <w:t>are considered</w:t>
      </w:r>
      <w:proofErr w:type="gramEnd"/>
      <w:r w:rsidRPr="00F14C07">
        <w:rPr>
          <w:sz w:val="24"/>
          <w:szCs w:val="24"/>
          <w:lang w:val="en-US"/>
        </w:rPr>
        <w:t xml:space="preserve"> free has dropped from 38% in 2005 to 31% in 2015. This, of course is a worrying trend</w:t>
      </w:r>
      <w:del w:id="24" w:author="Monika Reichart" w:date="2019-01-08T16:30:00Z">
        <w:r w:rsidRPr="00F14C07" w:rsidDel="00F14212">
          <w:rPr>
            <w:sz w:val="24"/>
            <w:szCs w:val="24"/>
            <w:lang w:val="en-US"/>
          </w:rPr>
          <w:delText>, if you</w:delText>
        </w:r>
      </w:del>
      <w:r w:rsidRPr="00F14C07">
        <w:rPr>
          <w:sz w:val="24"/>
          <w:szCs w:val="24"/>
          <w:lang w:val="en-US"/>
        </w:rPr>
        <w:t xml:space="preserve"> consider</w:t>
      </w:r>
      <w:ins w:id="25" w:author="Monika Reichart" w:date="2019-01-08T16:30:00Z">
        <w:r w:rsidR="00F14212">
          <w:rPr>
            <w:sz w:val="24"/>
            <w:szCs w:val="24"/>
            <w:lang w:val="en-US"/>
          </w:rPr>
          <w:t>ing</w:t>
        </w:r>
      </w:ins>
      <w:r w:rsidRPr="00F14C07">
        <w:rPr>
          <w:sz w:val="24"/>
          <w:szCs w:val="24"/>
          <w:lang w:val="en-US"/>
        </w:rPr>
        <w:t xml:space="preserve"> how important freedom of the press is for our </w:t>
      </w:r>
      <w:proofErr w:type="gramStart"/>
      <w:r w:rsidRPr="00F14C07">
        <w:rPr>
          <w:sz w:val="24"/>
          <w:szCs w:val="24"/>
          <w:lang w:val="en-US"/>
        </w:rPr>
        <w:t>democracy’s</w:t>
      </w:r>
      <w:proofErr w:type="gramEnd"/>
      <w:r w:rsidR="00502933">
        <w:rPr>
          <w:sz w:val="24"/>
          <w:szCs w:val="24"/>
          <w:lang w:val="en-US"/>
        </w:rPr>
        <w:t xml:space="preserve"> and</w:t>
      </w:r>
      <w:ins w:id="26" w:author="Monika Reichart" w:date="2019-01-08T16:30:00Z">
        <w:r w:rsidR="00F14212">
          <w:rPr>
            <w:sz w:val="24"/>
            <w:szCs w:val="24"/>
            <w:lang w:val="en-US"/>
          </w:rPr>
          <w:t xml:space="preserve"> </w:t>
        </w:r>
      </w:ins>
      <w:del w:id="27" w:author="Monika Reichart" w:date="2019-01-08T16:31:00Z">
        <w:r w:rsidR="00502933" w:rsidDel="00F14212">
          <w:rPr>
            <w:sz w:val="24"/>
            <w:szCs w:val="24"/>
            <w:lang w:val="en-US"/>
          </w:rPr>
          <w:delText>, if you think about</w:delText>
        </w:r>
      </w:del>
      <w:ins w:id="28" w:author="Monika Reichart" w:date="2019-01-08T16:31:00Z">
        <w:r w:rsidR="00F14212">
          <w:rPr>
            <w:sz w:val="24"/>
            <w:szCs w:val="24"/>
            <w:lang w:val="en-US"/>
          </w:rPr>
          <w:t>taking into account</w:t>
        </w:r>
      </w:ins>
      <w:r w:rsidR="00502933">
        <w:rPr>
          <w:sz w:val="24"/>
          <w:szCs w:val="24"/>
          <w:lang w:val="en-US"/>
        </w:rPr>
        <w:t xml:space="preserve"> how in some countries the press is used to manipulate the whole population</w:t>
      </w:r>
      <w:r w:rsidRPr="00F14C07">
        <w:rPr>
          <w:sz w:val="24"/>
          <w:szCs w:val="24"/>
          <w:lang w:val="en-US"/>
        </w:rPr>
        <w:t xml:space="preserve">. </w:t>
      </w:r>
      <w:r w:rsidR="00502933">
        <w:rPr>
          <w:sz w:val="24"/>
          <w:szCs w:val="24"/>
          <w:lang w:val="en-US"/>
        </w:rPr>
        <w:t xml:space="preserve">The fallback in press freedom is especially notable in the </w:t>
      </w:r>
      <w:del w:id="29" w:author="Monika Reichart" w:date="2019-01-08T16:31:00Z">
        <w:r w:rsidR="00502933" w:rsidDel="00F14212">
          <w:rPr>
            <w:sz w:val="24"/>
            <w:szCs w:val="24"/>
            <w:lang w:val="en-US"/>
          </w:rPr>
          <w:delText xml:space="preserve">middle </w:delText>
        </w:r>
      </w:del>
      <w:ins w:id="30" w:author="Monika Reichart" w:date="2019-01-08T16:31:00Z">
        <w:r w:rsidR="00F14212">
          <w:rPr>
            <w:sz w:val="24"/>
            <w:szCs w:val="24"/>
            <w:lang w:val="en-US"/>
          </w:rPr>
          <w:t>M</w:t>
        </w:r>
        <w:r w:rsidR="00F14212">
          <w:rPr>
            <w:sz w:val="24"/>
            <w:szCs w:val="24"/>
            <w:lang w:val="en-US"/>
          </w:rPr>
          <w:t xml:space="preserve">iddle </w:t>
        </w:r>
      </w:ins>
      <w:del w:id="31" w:author="Monika Reichart" w:date="2019-01-08T16:31:00Z">
        <w:r w:rsidR="00502933" w:rsidDel="00F14212">
          <w:rPr>
            <w:sz w:val="24"/>
            <w:szCs w:val="24"/>
            <w:lang w:val="en-US"/>
          </w:rPr>
          <w:delText>e</w:delText>
        </w:r>
      </w:del>
      <w:ins w:id="32" w:author="Monika Reichart" w:date="2019-01-08T16:31:00Z">
        <w:r w:rsidR="00F14212">
          <w:rPr>
            <w:sz w:val="24"/>
            <w:szCs w:val="24"/>
            <w:lang w:val="en-US"/>
          </w:rPr>
          <w:t>E</w:t>
        </w:r>
      </w:ins>
      <w:r w:rsidR="00502933">
        <w:rPr>
          <w:sz w:val="24"/>
          <w:szCs w:val="24"/>
          <w:lang w:val="en-US"/>
        </w:rPr>
        <w:t xml:space="preserve">ast und some Asian </w:t>
      </w:r>
      <w:proofErr w:type="gramStart"/>
      <w:r w:rsidR="00502933">
        <w:rPr>
          <w:sz w:val="24"/>
          <w:szCs w:val="24"/>
          <w:lang w:val="en-US"/>
        </w:rPr>
        <w:t>countries</w:t>
      </w:r>
      <w:r w:rsidR="00617D6E">
        <w:rPr>
          <w:sz w:val="24"/>
          <w:szCs w:val="24"/>
          <w:lang w:val="en-US"/>
        </w:rPr>
        <w:t>,</w:t>
      </w:r>
      <w:proofErr w:type="gramEnd"/>
      <w:r w:rsidR="00617D6E">
        <w:rPr>
          <w:sz w:val="24"/>
          <w:szCs w:val="24"/>
          <w:lang w:val="en-US"/>
        </w:rPr>
        <w:t xml:space="preserve"> and even some European countries </w:t>
      </w:r>
      <w:ins w:id="33" w:author="Monika Reichart" w:date="2019-01-08T16:31:00Z">
        <w:r w:rsidR="00F14212">
          <w:rPr>
            <w:sz w:val="24"/>
            <w:szCs w:val="24"/>
            <w:lang w:val="en-US"/>
          </w:rPr>
          <w:t xml:space="preserve">are </w:t>
        </w:r>
      </w:ins>
      <w:r w:rsidR="00617D6E">
        <w:rPr>
          <w:sz w:val="24"/>
          <w:szCs w:val="24"/>
          <w:lang w:val="en-US"/>
        </w:rPr>
        <w:t xml:space="preserve">now </w:t>
      </w:r>
      <w:del w:id="34" w:author="Monika Reichart" w:date="2019-01-08T16:31:00Z">
        <w:r w:rsidR="00617D6E" w:rsidDel="00F14212">
          <w:rPr>
            <w:sz w:val="24"/>
            <w:szCs w:val="24"/>
            <w:lang w:val="en-US"/>
          </w:rPr>
          <w:delText>have a</w:delText>
        </w:r>
      </w:del>
      <w:ins w:id="35" w:author="Monika Reichart" w:date="2019-01-08T16:31:00Z">
        <w:r w:rsidR="00F14212">
          <w:rPr>
            <w:sz w:val="24"/>
            <w:szCs w:val="24"/>
            <w:lang w:val="en-US"/>
          </w:rPr>
          <w:t>doing</w:t>
        </w:r>
      </w:ins>
      <w:r w:rsidR="00617D6E">
        <w:rPr>
          <w:sz w:val="24"/>
          <w:szCs w:val="24"/>
          <w:lang w:val="en-US"/>
        </w:rPr>
        <w:t xml:space="preserve"> worse </w:t>
      </w:r>
      <w:del w:id="36" w:author="Monika Reichart" w:date="2019-01-08T16:31:00Z">
        <w:r w:rsidR="00617D6E" w:rsidDel="00F14212">
          <w:rPr>
            <w:sz w:val="24"/>
            <w:szCs w:val="24"/>
            <w:lang w:val="en-US"/>
          </w:rPr>
          <w:delText xml:space="preserve">grade </w:delText>
        </w:r>
      </w:del>
      <w:r w:rsidR="00617D6E">
        <w:rPr>
          <w:sz w:val="24"/>
          <w:szCs w:val="24"/>
          <w:lang w:val="en-US"/>
        </w:rPr>
        <w:t xml:space="preserve">than one decade </w:t>
      </w:r>
      <w:proofErr w:type="spellStart"/>
      <w:r w:rsidR="00617D6E">
        <w:rPr>
          <w:sz w:val="24"/>
          <w:szCs w:val="24"/>
          <w:lang w:val="en-US"/>
        </w:rPr>
        <w:t>ago.</w:t>
      </w:r>
    </w:p>
    <w:p w14:paraId="42365428" w14:textId="565B3B33" w:rsidR="00F14C07" w:rsidDel="00F14212" w:rsidRDefault="00F14C07" w:rsidP="00F14C07">
      <w:pPr>
        <w:rPr>
          <w:del w:id="37" w:author="Monika Reichart" w:date="2019-01-08T16:32:00Z"/>
          <w:sz w:val="24"/>
          <w:szCs w:val="24"/>
          <w:lang w:val="en-US"/>
        </w:rPr>
      </w:pPr>
    </w:p>
    <w:p w14:paraId="7F007917" w14:textId="262722C7" w:rsidR="00F14C07" w:rsidDel="00F14212" w:rsidRDefault="00F14C07" w:rsidP="00502933">
      <w:pPr>
        <w:pStyle w:val="berschrift1"/>
        <w:rPr>
          <w:del w:id="38" w:author="Monika Reichart" w:date="2019-01-08T16:32:00Z"/>
          <w:lang w:val="en-US"/>
        </w:rPr>
      </w:pPr>
      <w:del w:id="39" w:author="Monika Reichart" w:date="2019-01-08T16:32:00Z">
        <w:r w:rsidDel="00F14212">
          <w:rPr>
            <w:lang w:val="en-US"/>
          </w:rPr>
          <w:delText>An Example</w:delText>
        </w:r>
      </w:del>
    </w:p>
    <w:p w14:paraId="4355A4E2" w14:textId="7B43A6E4" w:rsidR="00F14C07" w:rsidRDefault="00F14C07" w:rsidP="00F14C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</w:t>
      </w:r>
      <w:proofErr w:type="spellEnd"/>
      <w:r>
        <w:rPr>
          <w:sz w:val="24"/>
          <w:szCs w:val="24"/>
          <w:lang w:val="en-US"/>
        </w:rPr>
        <w:t xml:space="preserve"> a good, or</w:t>
      </w:r>
      <w:ins w:id="40" w:author="Monika Reichart" w:date="2019-01-08T16:32:00Z">
        <w:r w:rsidR="00F14212">
          <w:rPr>
            <w:sz w:val="24"/>
            <w:szCs w:val="24"/>
            <w:lang w:val="en-US"/>
          </w:rPr>
          <w:t xml:space="preserve"> rather</w:t>
        </w:r>
      </w:ins>
      <w:r>
        <w:rPr>
          <w:sz w:val="24"/>
          <w:szCs w:val="24"/>
          <w:lang w:val="en-US"/>
        </w:rPr>
        <w:t xml:space="preserve"> terrifying, example </w:t>
      </w:r>
      <w:del w:id="41" w:author="Monika Reichart" w:date="2019-01-08T16:32:00Z">
        <w:r w:rsidDel="00F14212">
          <w:rPr>
            <w:sz w:val="24"/>
            <w:szCs w:val="24"/>
            <w:lang w:val="en-US"/>
          </w:rPr>
          <w:delText>you can</w:delText>
        </w:r>
      </w:del>
      <w:ins w:id="42" w:author="Monika Reichart" w:date="2019-01-08T16:32:00Z">
        <w:r w:rsidR="00F14212">
          <w:rPr>
            <w:sz w:val="24"/>
            <w:szCs w:val="24"/>
            <w:lang w:val="en-US"/>
          </w:rPr>
          <w:t>one may want to</w:t>
        </w:r>
      </w:ins>
      <w:r>
        <w:rPr>
          <w:sz w:val="24"/>
          <w:szCs w:val="24"/>
          <w:lang w:val="en-US"/>
        </w:rPr>
        <w:t xml:space="preserve"> take a closer look </w:t>
      </w:r>
      <w:r w:rsidR="00502933">
        <w:rPr>
          <w:sz w:val="24"/>
          <w:szCs w:val="24"/>
          <w:lang w:val="en-US"/>
        </w:rPr>
        <w:t>at</w:t>
      </w:r>
      <w:r>
        <w:rPr>
          <w:sz w:val="24"/>
          <w:szCs w:val="24"/>
          <w:lang w:val="en-US"/>
        </w:rPr>
        <w:t xml:space="preserve"> Turkey. </w:t>
      </w:r>
      <w:r w:rsidR="00502933">
        <w:rPr>
          <w:sz w:val="24"/>
          <w:szCs w:val="24"/>
          <w:lang w:val="en-US"/>
        </w:rPr>
        <w:t xml:space="preserve">Just over a decade ago, Turkey </w:t>
      </w:r>
      <w:proofErr w:type="gramStart"/>
      <w:r w:rsidR="00502933">
        <w:rPr>
          <w:sz w:val="24"/>
          <w:szCs w:val="24"/>
          <w:lang w:val="en-US"/>
        </w:rPr>
        <w:t>was considered</w:t>
      </w:r>
      <w:proofErr w:type="gramEnd"/>
      <w:r w:rsidR="00502933">
        <w:rPr>
          <w:sz w:val="24"/>
          <w:szCs w:val="24"/>
          <w:lang w:val="en-US"/>
        </w:rPr>
        <w:t xml:space="preserve"> a </w:t>
      </w:r>
      <w:proofErr w:type="spellStart"/>
      <w:r w:rsidR="00502933">
        <w:rPr>
          <w:sz w:val="24"/>
          <w:szCs w:val="24"/>
          <w:lang w:val="en-US"/>
        </w:rPr>
        <w:t>liberal</w:t>
      </w:r>
      <w:del w:id="43" w:author="Monika Reichart" w:date="2019-01-08T16:32:00Z">
        <w:r w:rsidR="00502933" w:rsidDel="00F14212">
          <w:rPr>
            <w:sz w:val="24"/>
            <w:szCs w:val="24"/>
            <w:lang w:val="en-US"/>
          </w:rPr>
          <w:delText xml:space="preserve">, a western </w:delText>
        </w:r>
      </w:del>
      <w:r w:rsidR="00502933">
        <w:rPr>
          <w:sz w:val="24"/>
          <w:szCs w:val="24"/>
          <w:lang w:val="en-US"/>
        </w:rPr>
        <w:t>country</w:t>
      </w:r>
      <w:proofErr w:type="spellEnd"/>
      <w:ins w:id="44" w:author="Monika Reichart" w:date="2019-01-08T16:32:00Z">
        <w:r w:rsidR="00F14212">
          <w:rPr>
            <w:sz w:val="24"/>
            <w:szCs w:val="24"/>
            <w:lang w:val="en-US"/>
          </w:rPr>
          <w:t xml:space="preserve"> even by Western standards</w:t>
        </w:r>
      </w:ins>
      <w:r w:rsidR="00502933">
        <w:rPr>
          <w:sz w:val="24"/>
          <w:szCs w:val="24"/>
          <w:lang w:val="en-US"/>
        </w:rPr>
        <w:t>. Now, it has been transformed into an oppressive state which jails journalist, for the crime of not aligning with their regime</w:t>
      </w:r>
      <w:ins w:id="45" w:author="Monika Reichart" w:date="2019-01-08T16:33:00Z">
        <w:r w:rsidR="00F14212">
          <w:rPr>
            <w:sz w:val="24"/>
            <w:szCs w:val="24"/>
            <w:lang w:val="en-US"/>
          </w:rPr>
          <w:t>`</w:t>
        </w:r>
      </w:ins>
      <w:r w:rsidR="00502933">
        <w:rPr>
          <w:sz w:val="24"/>
          <w:szCs w:val="24"/>
          <w:lang w:val="en-US"/>
        </w:rPr>
        <w:t>s and their president</w:t>
      </w:r>
      <w:ins w:id="46" w:author="Monika Reichart" w:date="2019-01-08T16:33:00Z">
        <w:r w:rsidR="00F14212">
          <w:rPr>
            <w:sz w:val="24"/>
            <w:szCs w:val="24"/>
            <w:lang w:val="en-US"/>
          </w:rPr>
          <w:t>`</w:t>
        </w:r>
      </w:ins>
      <w:r w:rsidR="00502933">
        <w:rPr>
          <w:sz w:val="24"/>
          <w:szCs w:val="24"/>
          <w:lang w:val="en-US"/>
        </w:rPr>
        <w:t>s view.</w:t>
      </w:r>
    </w:p>
    <w:p w14:paraId="75E5021C" w14:textId="6D8ED6B8" w:rsidR="00502933" w:rsidRDefault="00502933" w:rsidP="00F14C07">
      <w:pPr>
        <w:rPr>
          <w:sz w:val="24"/>
          <w:szCs w:val="24"/>
          <w:lang w:val="en-US"/>
        </w:rPr>
      </w:pPr>
    </w:p>
    <w:p w14:paraId="1BD03613" w14:textId="77FEDE52" w:rsidR="00502933" w:rsidRDefault="00502933" w:rsidP="00502933">
      <w:pPr>
        <w:pStyle w:val="berschrift1"/>
        <w:rPr>
          <w:lang w:val="en-US"/>
        </w:rPr>
      </w:pPr>
      <w:r>
        <w:rPr>
          <w:lang w:val="en-US"/>
        </w:rPr>
        <w:t>Conclusion</w:t>
      </w:r>
    </w:p>
    <w:p w14:paraId="07A3F4B7" w14:textId="79BDF667" w:rsidR="00502933" w:rsidRPr="00502933" w:rsidRDefault="00502933" w:rsidP="00502933">
      <w:pPr>
        <w:rPr>
          <w:lang w:val="en-US"/>
        </w:rPr>
      </w:pPr>
      <w:r>
        <w:rPr>
          <w:lang w:val="en-US"/>
        </w:rPr>
        <w:t xml:space="preserve">As with most civil rights, </w:t>
      </w:r>
      <w:del w:id="47" w:author="Monika Reichart" w:date="2019-01-08T16:33:00Z">
        <w:r w:rsidDel="00F14212">
          <w:rPr>
            <w:lang w:val="en-US"/>
          </w:rPr>
          <w:delText xml:space="preserve">its </w:delText>
        </w:r>
      </w:del>
      <w:ins w:id="48" w:author="Monika Reichart" w:date="2019-01-08T16:33:00Z">
        <w:r w:rsidR="00F14212">
          <w:rPr>
            <w:lang w:val="en-US"/>
          </w:rPr>
          <w:t>the freedom of the press is</w:t>
        </w:r>
        <w:r w:rsidR="00F14212">
          <w:rPr>
            <w:lang w:val="en-US"/>
          </w:rPr>
          <w:t xml:space="preserve"> </w:t>
        </w:r>
      </w:ins>
      <w:r>
        <w:rPr>
          <w:lang w:val="en-US"/>
        </w:rPr>
        <w:t xml:space="preserve">only as strong </w:t>
      </w:r>
      <w:proofErr w:type="gramStart"/>
      <w:r>
        <w:rPr>
          <w:lang w:val="en-US"/>
        </w:rPr>
        <w:t>as the people defending it</w:t>
      </w:r>
      <w:proofErr w:type="gramEnd"/>
      <w:r>
        <w:rPr>
          <w:lang w:val="en-US"/>
        </w:rPr>
        <w:t xml:space="preserve">. If you are interested in helping, </w:t>
      </w:r>
      <w:proofErr w:type="gramStart"/>
      <w:r>
        <w:rPr>
          <w:lang w:val="en-US"/>
        </w:rPr>
        <w:t xml:space="preserve">there are some easy things </w:t>
      </w:r>
      <w:del w:id="49" w:author="Monika Reichart" w:date="2019-01-08T16:33:00Z">
        <w:r w:rsidDel="00F14212">
          <w:rPr>
            <w:lang w:val="en-US"/>
          </w:rPr>
          <w:delText xml:space="preserve">you </w:delText>
        </w:r>
      </w:del>
      <w:ins w:id="50" w:author="Monika Reichart" w:date="2019-01-08T16:33:00Z">
        <w:r w:rsidR="00F14212">
          <w:rPr>
            <w:lang w:val="en-US"/>
          </w:rPr>
          <w:t>every citizen</w:t>
        </w:r>
        <w:r w:rsidR="00F14212">
          <w:rPr>
            <w:lang w:val="en-US"/>
          </w:rPr>
          <w:t xml:space="preserve"> </w:t>
        </w:r>
      </w:ins>
      <w:r>
        <w:rPr>
          <w:lang w:val="en-US"/>
        </w:rPr>
        <w:t>can do</w:t>
      </w:r>
      <w:proofErr w:type="gramEnd"/>
      <w:r>
        <w:rPr>
          <w:lang w:val="en-US"/>
        </w:rPr>
        <w:t xml:space="preserve">. For example, </w:t>
      </w:r>
      <w:ins w:id="51" w:author="Monika Reichart" w:date="2019-01-08T16:34:00Z">
        <w:r w:rsidR="00F14212">
          <w:rPr>
            <w:lang w:val="en-US"/>
          </w:rPr>
          <w:t xml:space="preserve">in the days of free social media platforms </w:t>
        </w:r>
      </w:ins>
      <w:ins w:id="52" w:author="Monika Reichart" w:date="2019-01-08T16:33:00Z">
        <w:r w:rsidR="00F14212">
          <w:rPr>
            <w:lang w:val="en-US"/>
          </w:rPr>
          <w:t xml:space="preserve">respectable </w:t>
        </w:r>
      </w:ins>
      <w:r>
        <w:rPr>
          <w:lang w:val="en-US"/>
        </w:rPr>
        <w:t>media sources, like newspapers can</w:t>
      </w:r>
      <w:ins w:id="53" w:author="Monika Reichart" w:date="2019-01-08T16:33:00Z">
        <w:r w:rsidR="00F14212">
          <w:rPr>
            <w:lang w:val="en-US"/>
          </w:rPr>
          <w:t>not</w:t>
        </w:r>
      </w:ins>
      <w:del w:id="54" w:author="Monika Reichart" w:date="2019-01-08T16:33:00Z">
        <w:r w:rsidDel="00F14212">
          <w:rPr>
            <w:lang w:val="en-US"/>
          </w:rPr>
          <w:delText>’t</w:delText>
        </w:r>
      </w:del>
      <w:r>
        <w:rPr>
          <w:lang w:val="en-US"/>
        </w:rPr>
        <w:t xml:space="preserve"> </w:t>
      </w:r>
      <w:del w:id="55" w:author="Monika Reichart" w:date="2019-01-08T16:34:00Z">
        <w:r w:rsidDel="00F14212">
          <w:rPr>
            <w:lang w:val="en-US"/>
          </w:rPr>
          <w:delText xml:space="preserve">afford to </w:delText>
        </w:r>
      </w:del>
      <w:r>
        <w:rPr>
          <w:lang w:val="en-US"/>
        </w:rPr>
        <w:t xml:space="preserve">exist </w:t>
      </w:r>
      <w:proofErr w:type="spellStart"/>
      <w:r>
        <w:rPr>
          <w:lang w:val="en-US"/>
        </w:rPr>
        <w:t>any</w:t>
      </w:r>
      <w:ins w:id="56" w:author="Monika Reichart" w:date="2019-01-08T16:34:00Z">
        <w:r w:rsidR="00F14212">
          <w:rPr>
            <w:lang w:val="en-US"/>
          </w:rPr>
          <w:t xml:space="preserve"> </w:t>
        </w:r>
      </w:ins>
      <w:r>
        <w:rPr>
          <w:lang w:val="en-US"/>
        </w:rPr>
        <w:t>more</w:t>
      </w:r>
      <w:proofErr w:type="spellEnd"/>
      <w:r>
        <w:rPr>
          <w:lang w:val="en-US"/>
        </w:rPr>
        <w:t>. So an often used idea is to take pressure o</w:t>
      </w:r>
      <w:ins w:id="57" w:author="Monika Reichart" w:date="2019-01-08T16:34:00Z">
        <w:r w:rsidR="00F14212">
          <w:rPr>
            <w:lang w:val="en-US"/>
          </w:rPr>
          <w:t>f</w:t>
        </w:r>
      </w:ins>
      <w:r>
        <w:rPr>
          <w:lang w:val="en-US"/>
        </w:rPr>
        <w:t>f the media</w:t>
      </w:r>
      <w:del w:id="58" w:author="Monika Reichart" w:date="2019-01-08T16:34:00Z">
        <w:r w:rsidDel="00F14212">
          <w:rPr>
            <w:lang w:val="en-US"/>
          </w:rPr>
          <w:delText>,</w:delText>
        </w:r>
      </w:del>
      <w:bookmarkStart w:id="59" w:name="_GoBack"/>
      <w:bookmarkEnd w:id="59"/>
      <w:r>
        <w:rPr>
          <w:lang w:val="en-US"/>
        </w:rPr>
        <w:t xml:space="preserve"> by buying subscriptions.</w:t>
      </w:r>
    </w:p>
    <w:sectPr w:rsidR="00502933" w:rsidRPr="0050293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CB88" w14:textId="77777777" w:rsidR="00AD3869" w:rsidRDefault="00AD3869" w:rsidP="00D80299">
      <w:pPr>
        <w:spacing w:after="0" w:line="240" w:lineRule="auto"/>
      </w:pPr>
      <w:r>
        <w:separator/>
      </w:r>
    </w:p>
  </w:endnote>
  <w:endnote w:type="continuationSeparator" w:id="0">
    <w:p w14:paraId="0A553E01" w14:textId="77777777" w:rsidR="00AD3869" w:rsidRDefault="00AD3869" w:rsidP="00D8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CC1C2" w14:textId="77777777" w:rsidR="00AD3869" w:rsidRDefault="00AD3869" w:rsidP="00D80299">
      <w:pPr>
        <w:spacing w:after="0" w:line="240" w:lineRule="auto"/>
      </w:pPr>
      <w:r>
        <w:separator/>
      </w:r>
    </w:p>
  </w:footnote>
  <w:footnote w:type="continuationSeparator" w:id="0">
    <w:p w14:paraId="73A9EB68" w14:textId="77777777" w:rsidR="00AD3869" w:rsidRDefault="00AD3869" w:rsidP="00D8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33BD5" w14:textId="2F5F4BF2" w:rsidR="00D80299" w:rsidRDefault="00D80299">
    <w:pPr>
      <w:pStyle w:val="Kopfzeile"/>
    </w:pPr>
    <w:r>
      <w:t>Manuel Stocker – 3AHIT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ED"/>
    <w:rsid w:val="00266931"/>
    <w:rsid w:val="003E2072"/>
    <w:rsid w:val="00502933"/>
    <w:rsid w:val="005E07ED"/>
    <w:rsid w:val="00617D6E"/>
    <w:rsid w:val="00AD3869"/>
    <w:rsid w:val="00D80299"/>
    <w:rsid w:val="00F14212"/>
    <w:rsid w:val="00F1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CD10"/>
  <w15:chartTrackingRefBased/>
  <w15:docId w15:val="{2B9E6092-93D9-490E-802C-9EA98B2E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4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F14C0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1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80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299"/>
  </w:style>
  <w:style w:type="paragraph" w:styleId="Fuzeile">
    <w:name w:val="footer"/>
    <w:basedOn w:val="Standard"/>
    <w:link w:val="FuzeileZchn"/>
    <w:uiPriority w:val="99"/>
    <w:unhideWhenUsed/>
    <w:rsid w:val="00D80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029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AD2DC-0155-4622-95EB-DECCA68E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95D55E05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Stocker</dc:creator>
  <cp:keywords/>
  <dc:description/>
  <cp:lastModifiedBy>Monika Reichart</cp:lastModifiedBy>
  <cp:revision>2</cp:revision>
  <dcterms:created xsi:type="dcterms:W3CDTF">2019-01-08T15:35:00Z</dcterms:created>
  <dcterms:modified xsi:type="dcterms:W3CDTF">2019-01-08T15:35:00Z</dcterms:modified>
</cp:coreProperties>
</file>