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FE651" w14:textId="399E4AFB" w:rsidR="00326A7C" w:rsidRPr="00326A7C" w:rsidRDefault="00353FE6" w:rsidP="003404C8">
      <w:pPr>
        <w:pStyle w:val="berschrift1"/>
        <w:spacing w:before="120" w:after="120"/>
        <w:jc w:val="center"/>
        <w:rPr>
          <w:lang w:val="en-GB"/>
        </w:rPr>
      </w:pPr>
      <w:r w:rsidRPr="0056122C">
        <w:rPr>
          <w:lang w:val="en-GB"/>
        </w:rPr>
        <w:t>Do AIs deserve their own rights?</w:t>
      </w:r>
    </w:p>
    <w:p w14:paraId="3E5119A8" w14:textId="4C023F24" w:rsidR="00463BC4" w:rsidRPr="0013435F" w:rsidRDefault="00463BC4" w:rsidP="00353FE6">
      <w:pPr>
        <w:rPr>
          <w:noProof/>
          <w:lang w:val="en-GB"/>
        </w:rPr>
      </w:pPr>
      <w:r>
        <w:rPr>
          <w:noProof/>
          <w:lang w:eastAsia="de-AT"/>
        </w:rPr>
        <w:drawing>
          <wp:anchor distT="0" distB="0" distL="114300" distR="114300" simplePos="0" relativeHeight="251661312" behindDoc="0" locked="0" layoutInCell="1" allowOverlap="1" wp14:anchorId="329C0A94" wp14:editId="7A4E2A4A">
            <wp:simplePos x="0" y="0"/>
            <wp:positionH relativeFrom="margin">
              <wp:align>left</wp:align>
            </wp:positionH>
            <wp:positionV relativeFrom="paragraph">
              <wp:posOffset>5080</wp:posOffset>
            </wp:positionV>
            <wp:extent cx="1710055" cy="1171575"/>
            <wp:effectExtent l="0" t="0" r="4445" b="9525"/>
            <wp:wrapSquare wrapText="bothSides"/>
            <wp:docPr id="4" name="Grafik 4" descr="Image result for sen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ntien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3094" r="14823"/>
                    <a:stretch/>
                  </pic:blipFill>
                  <pic:spPr bwMode="auto">
                    <a:xfrm>
                      <a:off x="0" y="0"/>
                      <a:ext cx="1710055" cy="1171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3FE6">
        <w:rPr>
          <w:sz w:val="24"/>
          <w:lang w:val="en-GB"/>
        </w:rPr>
        <w:t xml:space="preserve">As Artificial Intelligence </w:t>
      </w:r>
      <w:ins w:id="0" w:author="Monika Reichart" w:date="2018-11-20T16:20:00Z">
        <w:r w:rsidR="00687748">
          <w:rPr>
            <w:sz w:val="24"/>
            <w:lang w:val="en-GB"/>
          </w:rPr>
          <w:t xml:space="preserve">is becoming </w:t>
        </w:r>
      </w:ins>
      <w:del w:id="1" w:author="Monika Reichart" w:date="2018-11-20T16:20:00Z">
        <w:r w:rsidR="00353FE6" w:rsidDel="00687748">
          <w:rPr>
            <w:sz w:val="24"/>
            <w:lang w:val="en-GB"/>
          </w:rPr>
          <w:delText>becomes of general</w:delText>
        </w:r>
      </w:del>
      <w:proofErr w:type="gramStart"/>
      <w:ins w:id="2" w:author="Monika Reichart" w:date="2018-11-20T16:20:00Z">
        <w:r w:rsidR="00687748">
          <w:rPr>
            <w:sz w:val="24"/>
            <w:lang w:val="en-GB"/>
          </w:rPr>
          <w:t xml:space="preserve">widely </w:t>
        </w:r>
      </w:ins>
      <w:r w:rsidR="00353FE6">
        <w:rPr>
          <w:sz w:val="24"/>
          <w:lang w:val="en-GB"/>
        </w:rPr>
        <w:t xml:space="preserve"> use</w:t>
      </w:r>
      <w:ins w:id="3" w:author="Monika Reichart" w:date="2018-11-20T16:21:00Z">
        <w:r w:rsidR="00687748">
          <w:rPr>
            <w:sz w:val="24"/>
            <w:lang w:val="en-GB"/>
          </w:rPr>
          <w:t>d</w:t>
        </w:r>
      </w:ins>
      <w:proofErr w:type="gramEnd"/>
      <w:r w:rsidR="00353FE6">
        <w:rPr>
          <w:sz w:val="24"/>
          <w:lang w:val="en-GB"/>
        </w:rPr>
        <w:t xml:space="preserve"> in </w:t>
      </w:r>
      <w:del w:id="4" w:author="Monika Reichart" w:date="2018-11-20T16:21:00Z">
        <w:r w:rsidR="00353FE6" w:rsidDel="00687748">
          <w:rPr>
            <w:sz w:val="24"/>
            <w:lang w:val="en-GB"/>
          </w:rPr>
          <w:delText>the day-to-day worl</w:delText>
        </w:r>
      </w:del>
      <w:ins w:id="5" w:author="Monika Reichart" w:date="2018-11-20T16:21:00Z">
        <w:r w:rsidR="00687748">
          <w:rPr>
            <w:sz w:val="24"/>
            <w:lang w:val="en-GB"/>
          </w:rPr>
          <w:t>everyday applications</w:t>
        </w:r>
      </w:ins>
      <w:del w:id="6" w:author="Monika Reichart" w:date="2018-11-20T16:21:00Z">
        <w:r w:rsidR="00353FE6" w:rsidDel="00687748">
          <w:rPr>
            <w:sz w:val="24"/>
            <w:lang w:val="en-GB"/>
          </w:rPr>
          <w:delText>d</w:delText>
        </w:r>
      </w:del>
      <w:r w:rsidR="00353FE6">
        <w:rPr>
          <w:sz w:val="24"/>
          <w:lang w:val="en-GB"/>
        </w:rPr>
        <w:t xml:space="preserve"> and </w:t>
      </w:r>
      <w:del w:id="7" w:author="Monika Reichart" w:date="2018-11-20T16:21:00Z">
        <w:r w:rsidR="00353FE6" w:rsidDel="00687748">
          <w:rPr>
            <w:sz w:val="24"/>
            <w:lang w:val="en-GB"/>
          </w:rPr>
          <w:delText xml:space="preserve">the </w:delText>
        </w:r>
      </w:del>
      <w:r w:rsidR="00353FE6">
        <w:rPr>
          <w:sz w:val="24"/>
          <w:lang w:val="en-GB"/>
        </w:rPr>
        <w:t xml:space="preserve">development </w:t>
      </w:r>
      <w:r w:rsidR="00B47536">
        <w:rPr>
          <w:sz w:val="24"/>
          <w:lang w:val="en-GB"/>
        </w:rPr>
        <w:t>is</w:t>
      </w:r>
      <w:r w:rsidR="00353FE6">
        <w:rPr>
          <w:sz w:val="24"/>
          <w:lang w:val="en-GB"/>
        </w:rPr>
        <w:t xml:space="preserve"> </w:t>
      </w:r>
      <w:del w:id="8" w:author="Monika Reichart" w:date="2018-11-20T16:21:00Z">
        <w:r w:rsidR="00353FE6" w:rsidDel="00687748">
          <w:rPr>
            <w:sz w:val="24"/>
            <w:lang w:val="en-GB"/>
          </w:rPr>
          <w:delText xml:space="preserve">steadily </w:delText>
        </w:r>
      </w:del>
      <w:ins w:id="9" w:author="Monika Reichart" w:date="2018-11-20T16:21:00Z">
        <w:r w:rsidR="00687748">
          <w:rPr>
            <w:sz w:val="24"/>
            <w:lang w:val="en-GB"/>
          </w:rPr>
          <w:t xml:space="preserve">expected to be </w:t>
        </w:r>
        <w:proofErr w:type="spellStart"/>
        <w:r w:rsidR="00687748">
          <w:rPr>
            <w:sz w:val="24"/>
            <w:lang w:val="en-GB"/>
          </w:rPr>
          <w:t>teadily</w:t>
        </w:r>
        <w:proofErr w:type="spellEnd"/>
        <w:r w:rsidR="00687748">
          <w:rPr>
            <w:sz w:val="24"/>
            <w:lang w:val="en-GB"/>
          </w:rPr>
          <w:t xml:space="preserve"> </w:t>
        </w:r>
      </w:ins>
      <w:del w:id="10" w:author="Monika Reichart" w:date="2018-11-20T16:21:00Z">
        <w:r w:rsidR="00B47536" w:rsidDel="00687748">
          <w:rPr>
            <w:sz w:val="24"/>
            <w:lang w:val="en-GB"/>
          </w:rPr>
          <w:delText xml:space="preserve">getting </w:delText>
        </w:r>
        <w:r w:rsidR="00353FE6" w:rsidDel="00687748">
          <w:rPr>
            <w:sz w:val="24"/>
            <w:lang w:val="en-GB"/>
          </w:rPr>
          <w:delText>faster</w:delText>
        </w:r>
      </w:del>
      <w:ins w:id="11" w:author="Monika Reichart" w:date="2018-11-20T16:21:00Z">
        <w:r w:rsidR="00687748">
          <w:rPr>
            <w:sz w:val="24"/>
            <w:lang w:val="en-GB"/>
          </w:rPr>
          <w:t>advancing</w:t>
        </w:r>
      </w:ins>
      <w:r w:rsidR="00353FE6">
        <w:rPr>
          <w:sz w:val="24"/>
          <w:lang w:val="en-GB"/>
        </w:rPr>
        <w:t xml:space="preserve"> over the </w:t>
      </w:r>
      <w:r w:rsidR="0025651E">
        <w:rPr>
          <w:sz w:val="24"/>
          <w:lang w:val="en-GB"/>
        </w:rPr>
        <w:t>coming</w:t>
      </w:r>
      <w:r w:rsidR="00353FE6">
        <w:rPr>
          <w:sz w:val="24"/>
          <w:lang w:val="en-GB"/>
        </w:rPr>
        <w:t xml:space="preserve"> years, questions begin to pop up. C</w:t>
      </w:r>
      <w:r w:rsidR="000B1F76">
        <w:rPr>
          <w:sz w:val="24"/>
          <w:lang w:val="en-GB"/>
        </w:rPr>
        <w:t>ould</w:t>
      </w:r>
      <w:r w:rsidR="00353FE6">
        <w:rPr>
          <w:sz w:val="24"/>
          <w:lang w:val="en-GB"/>
        </w:rPr>
        <w:t xml:space="preserve"> AIs be compared to humans in the </w:t>
      </w:r>
      <w:r w:rsidR="004E0323">
        <w:rPr>
          <w:sz w:val="24"/>
          <w:lang w:val="en-GB"/>
        </w:rPr>
        <w:t>future</w:t>
      </w:r>
      <w:r w:rsidR="00353FE6">
        <w:rPr>
          <w:sz w:val="24"/>
          <w:lang w:val="en-GB"/>
        </w:rPr>
        <w:t xml:space="preserve">? Are they better than us? </w:t>
      </w:r>
      <w:r w:rsidR="00CC46A1">
        <w:rPr>
          <w:sz w:val="24"/>
          <w:lang w:val="en-GB"/>
        </w:rPr>
        <w:t>And finally, do they deserve rights?</w:t>
      </w:r>
      <w:r w:rsidRPr="0013435F">
        <w:rPr>
          <w:lang w:val="en-GB"/>
        </w:rPr>
        <w:t xml:space="preserve"> </w:t>
      </w:r>
    </w:p>
    <w:p w14:paraId="40827B9A" w14:textId="77777777" w:rsidR="00611F90" w:rsidRDefault="00611F90" w:rsidP="0056122C">
      <w:pPr>
        <w:pStyle w:val="berschrift2"/>
        <w:spacing w:after="120"/>
        <w:rPr>
          <w:lang w:val="en-GB"/>
        </w:rPr>
      </w:pPr>
    </w:p>
    <w:p w14:paraId="564F0ED5" w14:textId="0D57F8BD" w:rsidR="0056122C" w:rsidRPr="00CC46A1" w:rsidRDefault="0056122C" w:rsidP="0056122C">
      <w:pPr>
        <w:pStyle w:val="berschrift2"/>
        <w:spacing w:after="120"/>
        <w:rPr>
          <w:lang w:val="en-GB"/>
        </w:rPr>
      </w:pPr>
      <w:r>
        <w:rPr>
          <w:lang w:val="en-GB"/>
        </w:rPr>
        <w:t>Animals</w:t>
      </w:r>
      <w:r w:rsidR="00E06D77">
        <w:rPr>
          <w:lang w:val="en-GB"/>
        </w:rPr>
        <w:t xml:space="preserve"> and </w:t>
      </w:r>
      <w:del w:id="12" w:author="Monika Reichart" w:date="2018-11-20T16:22:00Z">
        <w:r w:rsidR="00E06D77" w:rsidDel="00687748">
          <w:rPr>
            <w:lang w:val="en-GB"/>
          </w:rPr>
          <w:delText>Sentience</w:delText>
        </w:r>
      </w:del>
      <w:ins w:id="13" w:author="Monika Reichart" w:date="2018-11-20T16:22:00Z">
        <w:r w:rsidR="00687748">
          <w:rPr>
            <w:lang w:val="en-GB"/>
          </w:rPr>
          <w:t>s</w:t>
        </w:r>
        <w:r w:rsidR="00687748">
          <w:rPr>
            <w:lang w:val="en-GB"/>
          </w:rPr>
          <w:t>entience</w:t>
        </w:r>
      </w:ins>
    </w:p>
    <w:p w14:paraId="798B4AE7" w14:textId="11548340" w:rsidR="00A61D95" w:rsidRDefault="00A61D95" w:rsidP="00353FE6">
      <w:pPr>
        <w:rPr>
          <w:sz w:val="24"/>
          <w:lang w:val="en-GB"/>
        </w:rPr>
      </w:pPr>
      <w:r>
        <w:rPr>
          <w:sz w:val="24"/>
          <w:lang w:val="en-GB"/>
        </w:rPr>
        <w:t>Before we start with the actual philosophy of what being a human means, let`s talk about animals. Animal rights are seen very differently around the world</w:t>
      </w:r>
      <w:r w:rsidR="00CE5EE7">
        <w:rPr>
          <w:sz w:val="24"/>
          <w:lang w:val="en-GB"/>
        </w:rPr>
        <w:t>, e</w:t>
      </w:r>
      <w:r>
        <w:rPr>
          <w:sz w:val="24"/>
          <w:lang w:val="en-GB"/>
        </w:rPr>
        <w:t xml:space="preserve">specially when it comes to our beloved meat. Speciesism describes the philosophy that animals should no longer be viewed as property to be owned. It is very controversial since so many people around the world keep pets. </w:t>
      </w:r>
      <w:r w:rsidR="005D75F4">
        <w:rPr>
          <w:sz w:val="24"/>
          <w:lang w:val="en-GB"/>
        </w:rPr>
        <w:t>They would defend their right to live</w:t>
      </w:r>
      <w:r w:rsidR="003E75D6">
        <w:rPr>
          <w:sz w:val="24"/>
          <w:lang w:val="en-GB"/>
        </w:rPr>
        <w:t>,</w:t>
      </w:r>
      <w:r w:rsidR="005D75F4">
        <w:rPr>
          <w:sz w:val="24"/>
          <w:lang w:val="en-GB"/>
        </w:rPr>
        <w:t xml:space="preserve"> </w:t>
      </w:r>
      <w:r w:rsidR="00AD17EE">
        <w:rPr>
          <w:sz w:val="24"/>
          <w:lang w:val="en-GB"/>
        </w:rPr>
        <w:t xml:space="preserve">since they love and care for them. </w:t>
      </w:r>
      <w:r w:rsidR="00CE5EE7">
        <w:rPr>
          <w:sz w:val="24"/>
          <w:lang w:val="en-GB"/>
        </w:rPr>
        <w:t xml:space="preserve">Livestock can be </w:t>
      </w:r>
      <w:r w:rsidR="00C3282E">
        <w:rPr>
          <w:sz w:val="24"/>
          <w:lang w:val="en-GB"/>
        </w:rPr>
        <w:t>killed for our food though, just because we do</w:t>
      </w:r>
      <w:ins w:id="14" w:author="Monika Reichart" w:date="2018-11-20T16:22:00Z">
        <w:r w:rsidR="00687748">
          <w:rPr>
            <w:sz w:val="24"/>
            <w:lang w:val="en-GB"/>
          </w:rPr>
          <w:t xml:space="preserve"> </w:t>
        </w:r>
      </w:ins>
      <w:r w:rsidR="00C3282E">
        <w:rPr>
          <w:sz w:val="24"/>
          <w:lang w:val="en-GB"/>
        </w:rPr>
        <w:t>n</w:t>
      </w:r>
      <w:del w:id="15" w:author="Monika Reichart" w:date="2018-11-20T16:22:00Z">
        <w:r w:rsidR="00C3282E" w:rsidDel="00687748">
          <w:rPr>
            <w:sz w:val="24"/>
            <w:lang w:val="en-GB"/>
          </w:rPr>
          <w:delText>’</w:delText>
        </w:r>
      </w:del>
      <w:proofErr w:type="gramStart"/>
      <w:ins w:id="16" w:author="Monika Reichart" w:date="2018-11-20T16:22:00Z">
        <w:r w:rsidR="00687748">
          <w:rPr>
            <w:sz w:val="24"/>
            <w:lang w:val="en-GB"/>
          </w:rPr>
          <w:t>o</w:t>
        </w:r>
      </w:ins>
      <w:r w:rsidR="00C3282E">
        <w:rPr>
          <w:sz w:val="24"/>
          <w:lang w:val="en-GB"/>
        </w:rPr>
        <w:t>t</w:t>
      </w:r>
      <w:proofErr w:type="gramEnd"/>
      <w:r w:rsidR="00C3282E">
        <w:rPr>
          <w:sz w:val="24"/>
          <w:lang w:val="en-GB"/>
        </w:rPr>
        <w:t xml:space="preserve"> </w:t>
      </w:r>
      <w:del w:id="17" w:author="Monika Reichart" w:date="2018-11-20T16:23:00Z">
        <w:r w:rsidR="00C3282E" w:rsidDel="00687748">
          <w:rPr>
            <w:sz w:val="24"/>
            <w:lang w:val="en-GB"/>
          </w:rPr>
          <w:delText xml:space="preserve">keep them </w:delText>
        </w:r>
        <w:r w:rsidR="00AC7F75" w:rsidDel="00687748">
          <w:rPr>
            <w:sz w:val="24"/>
            <w:lang w:val="en-GB"/>
          </w:rPr>
          <w:delText>in our household</w:delText>
        </w:r>
      </w:del>
      <w:ins w:id="18" w:author="Monika Reichart" w:date="2018-11-20T16:23:00Z">
        <w:r w:rsidR="00687748">
          <w:rPr>
            <w:sz w:val="24"/>
            <w:lang w:val="en-GB"/>
          </w:rPr>
          <w:t>share our homes</w:t>
        </w:r>
      </w:ins>
      <w:r w:rsidR="00C3282E">
        <w:rPr>
          <w:sz w:val="24"/>
          <w:lang w:val="en-GB"/>
        </w:rPr>
        <w:t>?</w:t>
      </w:r>
    </w:p>
    <w:p w14:paraId="6FC58104" w14:textId="64CF51E1" w:rsidR="00353FE6" w:rsidRDefault="00F11DB6" w:rsidP="00353FE6">
      <w:pPr>
        <w:rPr>
          <w:sz w:val="24"/>
          <w:lang w:val="en-GB"/>
        </w:rPr>
      </w:pPr>
      <w:r>
        <w:rPr>
          <w:sz w:val="24"/>
          <w:lang w:val="en-GB"/>
        </w:rPr>
        <w:t xml:space="preserve">Animal </w:t>
      </w:r>
      <w:r w:rsidR="00D67346">
        <w:rPr>
          <w:sz w:val="24"/>
          <w:lang w:val="en-GB"/>
        </w:rPr>
        <w:t xml:space="preserve">philosophers say that </w:t>
      </w:r>
      <w:del w:id="19" w:author="Monika Reichart" w:date="2018-11-20T16:23:00Z">
        <w:r w:rsidR="00D67346" w:rsidDel="00687748">
          <w:rPr>
            <w:sz w:val="24"/>
            <w:lang w:val="en-GB"/>
          </w:rPr>
          <w:delText xml:space="preserve">they </w:delText>
        </w:r>
      </w:del>
      <w:ins w:id="20" w:author="Monika Reichart" w:date="2018-11-20T16:23:00Z">
        <w:r w:rsidR="00687748">
          <w:rPr>
            <w:sz w:val="24"/>
            <w:lang w:val="en-GB"/>
          </w:rPr>
          <w:t xml:space="preserve">all animals </w:t>
        </w:r>
      </w:ins>
      <w:r w:rsidR="00A61D95">
        <w:rPr>
          <w:sz w:val="24"/>
          <w:lang w:val="en-GB"/>
        </w:rPr>
        <w:t>are entitled to the possession of their own lives and</w:t>
      </w:r>
      <w:r w:rsidR="00D058DA">
        <w:rPr>
          <w:sz w:val="24"/>
          <w:lang w:val="en-GB"/>
        </w:rPr>
        <w:t xml:space="preserve"> </w:t>
      </w:r>
      <w:r w:rsidR="00D67346">
        <w:rPr>
          <w:sz w:val="24"/>
          <w:lang w:val="en-GB"/>
        </w:rPr>
        <w:t>have the right</w:t>
      </w:r>
      <w:r w:rsidR="00A61D95">
        <w:rPr>
          <w:sz w:val="24"/>
          <w:lang w:val="en-GB"/>
        </w:rPr>
        <w:t xml:space="preserve"> to avoid suffering</w:t>
      </w:r>
      <w:r w:rsidR="00723066">
        <w:rPr>
          <w:sz w:val="24"/>
          <w:lang w:val="en-GB"/>
        </w:rPr>
        <w:t xml:space="preserve"> if they are sentient. </w:t>
      </w:r>
      <w:r w:rsidR="000975B6">
        <w:rPr>
          <w:sz w:val="24"/>
          <w:lang w:val="en-GB"/>
        </w:rPr>
        <w:t>A sentient being</w:t>
      </w:r>
      <w:r w:rsidR="00723066">
        <w:rPr>
          <w:sz w:val="24"/>
          <w:lang w:val="en-GB"/>
        </w:rPr>
        <w:t xml:space="preserve"> in law is described </w:t>
      </w:r>
      <w:del w:id="21" w:author="Monika Reichart" w:date="2018-11-20T16:23:00Z">
        <w:r w:rsidR="00092BC4" w:rsidDel="00687748">
          <w:rPr>
            <w:sz w:val="24"/>
            <w:lang w:val="en-GB"/>
          </w:rPr>
          <w:delText xml:space="preserve">as </w:delText>
        </w:r>
      </w:del>
      <w:ins w:id="22" w:author="Monika Reichart" w:date="2018-11-20T16:23:00Z">
        <w:r w:rsidR="00687748">
          <w:rPr>
            <w:sz w:val="24"/>
            <w:lang w:val="en-GB"/>
          </w:rPr>
          <w:t>as</w:t>
        </w:r>
        <w:r w:rsidR="00687748">
          <w:rPr>
            <w:sz w:val="24"/>
            <w:lang w:val="en-GB"/>
          </w:rPr>
          <w:t xml:space="preserve"> a </w:t>
        </w:r>
      </w:ins>
      <w:r w:rsidR="00092BC4">
        <w:rPr>
          <w:sz w:val="24"/>
          <w:lang w:val="en-GB"/>
        </w:rPr>
        <w:t>being</w:t>
      </w:r>
      <w:del w:id="23" w:author="Monika Reichart" w:date="2018-11-20T16:23:00Z">
        <w:r w:rsidR="00092BC4" w:rsidDel="00687748">
          <w:rPr>
            <w:sz w:val="24"/>
            <w:lang w:val="en-GB"/>
          </w:rPr>
          <w:delText>s</w:delText>
        </w:r>
        <w:r w:rsidR="00723066" w:rsidDel="00687748">
          <w:rPr>
            <w:sz w:val="24"/>
            <w:lang w:val="en-GB"/>
          </w:rPr>
          <w:delText>,</w:delText>
        </w:r>
      </w:del>
      <w:r w:rsidR="00723066">
        <w:rPr>
          <w:sz w:val="24"/>
          <w:lang w:val="en-GB"/>
        </w:rPr>
        <w:t xml:space="preserve"> that can experience pain and pleasure on both physical and psychological levels. It must also be able to perceive, reason and think. And as of now we know that every animal is capable of </w:t>
      </w:r>
      <w:ins w:id="24" w:author="Monika Reichart" w:date="2018-11-20T16:23:00Z">
        <w:r w:rsidR="00687748">
          <w:rPr>
            <w:sz w:val="24"/>
            <w:lang w:val="en-GB"/>
          </w:rPr>
          <w:t xml:space="preserve">meeting </w:t>
        </w:r>
      </w:ins>
      <w:r w:rsidR="00723066">
        <w:rPr>
          <w:sz w:val="24"/>
          <w:lang w:val="en-GB"/>
        </w:rPr>
        <w:t xml:space="preserve">these requirements, even fish. </w:t>
      </w:r>
    </w:p>
    <w:p w14:paraId="141EF8FC" w14:textId="437D82F9" w:rsidR="00EA7B4C" w:rsidRDefault="00DE13A3" w:rsidP="6921E94D">
      <w:pPr>
        <w:rPr>
          <w:sz w:val="24"/>
          <w:szCs w:val="24"/>
          <w:lang w:val="en-GB"/>
        </w:rPr>
      </w:pPr>
      <w:r>
        <w:rPr>
          <w:sz w:val="24"/>
          <w:lang w:val="en-GB"/>
        </w:rPr>
        <w:t xml:space="preserve">AIs </w:t>
      </w:r>
      <w:r w:rsidR="00C44967">
        <w:rPr>
          <w:sz w:val="24"/>
          <w:lang w:val="en-GB"/>
        </w:rPr>
        <w:t xml:space="preserve">are seen similar to pets, we keep them, but we also created them. </w:t>
      </w:r>
      <w:r w:rsidR="00553350">
        <w:rPr>
          <w:sz w:val="24"/>
          <w:lang w:val="en-GB"/>
        </w:rPr>
        <w:t>Therefore,</w:t>
      </w:r>
      <w:r w:rsidR="00C44967">
        <w:rPr>
          <w:sz w:val="24"/>
          <w:lang w:val="en-GB"/>
        </w:rPr>
        <w:t xml:space="preserve"> we see no reason to give them their rights, especially the right to possess their own lives.</w:t>
      </w:r>
      <w:r w:rsidR="00EB6C78">
        <w:rPr>
          <w:sz w:val="24"/>
          <w:lang w:val="en-GB"/>
        </w:rPr>
        <w:t xml:space="preserve"> </w:t>
      </w:r>
      <w:ins w:id="25" w:author="Monika Reichart" w:date="2018-11-20T16:24:00Z">
        <w:r w:rsidR="00687748">
          <w:rPr>
            <w:sz w:val="24"/>
            <w:lang w:val="en-GB"/>
          </w:rPr>
          <w:t>Also, w</w:t>
        </w:r>
      </w:ins>
      <w:del w:id="26" w:author="Monika Reichart" w:date="2018-11-20T16:24:00Z">
        <w:r w:rsidR="00AB7EA7" w:rsidDel="00687748">
          <w:rPr>
            <w:sz w:val="24"/>
            <w:lang w:val="en-GB"/>
          </w:rPr>
          <w:delText>W</w:delText>
        </w:r>
      </w:del>
      <w:r w:rsidR="00AB7EA7">
        <w:rPr>
          <w:sz w:val="24"/>
          <w:lang w:val="en-GB"/>
        </w:rPr>
        <w:t xml:space="preserve">e </w:t>
      </w:r>
      <w:del w:id="27" w:author="Monika Reichart" w:date="2018-11-20T16:24:00Z">
        <w:r w:rsidR="00AB7EA7" w:rsidDel="00687748">
          <w:rPr>
            <w:sz w:val="24"/>
            <w:lang w:val="en-GB"/>
          </w:rPr>
          <w:delText xml:space="preserve">also </w:delText>
        </w:r>
      </w:del>
      <w:r w:rsidR="00AB7EA7">
        <w:rPr>
          <w:sz w:val="24"/>
          <w:lang w:val="en-GB"/>
        </w:rPr>
        <w:t xml:space="preserve">do not know if they experience feelings </w:t>
      </w:r>
      <w:del w:id="28" w:author="Monika Reichart" w:date="2018-11-20T16:24:00Z">
        <w:r w:rsidR="00AB7EA7" w:rsidDel="00687748">
          <w:rPr>
            <w:sz w:val="24"/>
            <w:lang w:val="en-GB"/>
          </w:rPr>
          <w:delText>like us</w:delText>
        </w:r>
      </w:del>
      <w:ins w:id="29" w:author="Monika Reichart" w:date="2018-11-20T16:24:00Z">
        <w:r w:rsidR="00687748">
          <w:rPr>
            <w:sz w:val="24"/>
            <w:lang w:val="en-GB"/>
          </w:rPr>
          <w:t>as we do</w:t>
        </w:r>
      </w:ins>
      <w:r w:rsidR="00AB7EA7">
        <w:rPr>
          <w:sz w:val="24"/>
          <w:lang w:val="en-GB"/>
        </w:rPr>
        <w:t xml:space="preserve">. </w:t>
      </w:r>
      <w:r w:rsidR="0053495B">
        <w:rPr>
          <w:sz w:val="24"/>
          <w:lang w:val="en-GB"/>
        </w:rPr>
        <w:t>Current AIs are on the level of “</w:t>
      </w:r>
      <w:r w:rsidR="007910B4">
        <w:rPr>
          <w:sz w:val="24"/>
          <w:lang w:val="en-GB"/>
        </w:rPr>
        <w:t xml:space="preserve">general”, this means that they can execute tasks like </w:t>
      </w:r>
      <w:del w:id="30" w:author="Monika Reichart" w:date="2018-11-20T16:25:00Z">
        <w:r w:rsidR="007910B4" w:rsidDel="00687748">
          <w:rPr>
            <w:sz w:val="24"/>
            <w:lang w:val="en-GB"/>
          </w:rPr>
          <w:delText>our brain</w:delText>
        </w:r>
        <w:r w:rsidR="00553350" w:rsidDel="00687748">
          <w:rPr>
            <w:sz w:val="24"/>
            <w:lang w:val="en-GB"/>
          </w:rPr>
          <w:delText xml:space="preserve">, like </w:delText>
        </w:r>
      </w:del>
      <w:r w:rsidR="00553350">
        <w:rPr>
          <w:sz w:val="24"/>
          <w:lang w:val="en-GB"/>
        </w:rPr>
        <w:t xml:space="preserve">problem solving or reasoning. </w:t>
      </w:r>
      <w:r w:rsidR="0091421D">
        <w:rPr>
          <w:sz w:val="24"/>
          <w:lang w:val="en-GB"/>
        </w:rPr>
        <w:t xml:space="preserve">The next level would be “Super AI”, they </w:t>
      </w:r>
      <w:del w:id="31" w:author="Monika Reichart" w:date="2018-11-20T16:24:00Z">
        <w:r w:rsidR="0091421D" w:rsidDel="00687748">
          <w:rPr>
            <w:sz w:val="24"/>
            <w:lang w:val="en-GB"/>
          </w:rPr>
          <w:delText xml:space="preserve">are </w:delText>
        </w:r>
      </w:del>
      <w:ins w:id="32" w:author="Monika Reichart" w:date="2018-11-20T16:24:00Z">
        <w:r w:rsidR="00687748">
          <w:rPr>
            <w:sz w:val="24"/>
            <w:lang w:val="en-GB"/>
          </w:rPr>
          <w:t>will</w:t>
        </w:r>
        <w:r w:rsidR="00687748">
          <w:rPr>
            <w:sz w:val="24"/>
            <w:lang w:val="en-GB"/>
          </w:rPr>
          <w:t xml:space="preserve"> </w:t>
        </w:r>
      </w:ins>
      <w:r w:rsidR="0091421D">
        <w:rPr>
          <w:sz w:val="24"/>
          <w:lang w:val="en-GB"/>
        </w:rPr>
        <w:t xml:space="preserve">then </w:t>
      </w:r>
      <w:ins w:id="33" w:author="Monika Reichart" w:date="2018-11-20T16:24:00Z">
        <w:r w:rsidR="00687748">
          <w:rPr>
            <w:sz w:val="24"/>
            <w:lang w:val="en-GB"/>
          </w:rPr>
          <w:t xml:space="preserve">be </w:t>
        </w:r>
      </w:ins>
      <w:r w:rsidR="0091421D">
        <w:rPr>
          <w:sz w:val="24"/>
          <w:lang w:val="en-GB"/>
        </w:rPr>
        <w:t>able to experience and reciprocate</w:t>
      </w:r>
      <w:r w:rsidR="00B237AE">
        <w:rPr>
          <w:sz w:val="24"/>
          <w:lang w:val="en-GB"/>
        </w:rPr>
        <w:t xml:space="preserve"> feelings. </w:t>
      </w:r>
      <w:r w:rsidR="0091421D">
        <w:rPr>
          <w:sz w:val="24"/>
          <w:lang w:val="en-GB"/>
        </w:rPr>
        <w:t xml:space="preserve"> </w:t>
      </w:r>
      <w:r w:rsidR="00B237AE">
        <w:rPr>
          <w:sz w:val="24"/>
          <w:lang w:val="en-GB"/>
        </w:rPr>
        <w:br/>
      </w:r>
      <w:r w:rsidR="00FB088F" w:rsidRPr="20309C5B">
        <w:rPr>
          <w:sz w:val="24"/>
          <w:szCs w:val="24"/>
          <w:lang w:val="en-GB"/>
        </w:rPr>
        <w:t>AIs have already come far and will advance more in the future</w:t>
      </w:r>
      <w:r w:rsidR="00CF6E8A">
        <w:rPr>
          <w:sz w:val="24"/>
          <w:szCs w:val="24"/>
          <w:lang w:val="en-GB"/>
        </w:rPr>
        <w:t xml:space="preserve">, </w:t>
      </w:r>
      <w:r w:rsidR="00FB088F" w:rsidRPr="20309C5B">
        <w:rPr>
          <w:sz w:val="24"/>
          <w:szCs w:val="24"/>
          <w:lang w:val="en-GB"/>
        </w:rPr>
        <w:t>one thing is still missing though</w:t>
      </w:r>
      <w:r w:rsidR="00C83D79">
        <w:rPr>
          <w:sz w:val="24"/>
          <w:szCs w:val="24"/>
          <w:lang w:val="en-GB"/>
        </w:rPr>
        <w:t>,</w:t>
      </w:r>
      <w:r w:rsidR="00FB088F" w:rsidRPr="20309C5B">
        <w:rPr>
          <w:sz w:val="24"/>
          <w:szCs w:val="24"/>
          <w:lang w:val="en-GB"/>
        </w:rPr>
        <w:t xml:space="preserve"> for them to be sentient</w:t>
      </w:r>
      <w:r w:rsidR="00C40A6B">
        <w:rPr>
          <w:sz w:val="24"/>
          <w:szCs w:val="24"/>
          <w:lang w:val="en-GB"/>
        </w:rPr>
        <w:t>:</w:t>
      </w:r>
      <w:r w:rsidR="00FB088F" w:rsidRPr="20309C5B">
        <w:rPr>
          <w:sz w:val="24"/>
          <w:szCs w:val="24"/>
          <w:lang w:val="en-GB"/>
        </w:rPr>
        <w:t xml:space="preserve"> The ab</w:t>
      </w:r>
      <w:r w:rsidR="00623B3F" w:rsidRPr="20309C5B">
        <w:rPr>
          <w:sz w:val="24"/>
          <w:szCs w:val="24"/>
          <w:lang w:val="en-GB"/>
        </w:rPr>
        <w:t xml:space="preserve">ility to feel pain. </w:t>
      </w:r>
    </w:p>
    <w:p w14:paraId="63D520EF" w14:textId="77777777" w:rsidR="00C47B3A" w:rsidRPr="00B237AE" w:rsidRDefault="00C47B3A" w:rsidP="6921E94D">
      <w:pPr>
        <w:rPr>
          <w:sz w:val="24"/>
          <w:lang w:val="en-GB"/>
        </w:rPr>
      </w:pPr>
    </w:p>
    <w:p w14:paraId="402FE035" w14:textId="11E6BC9F" w:rsidR="00AA08A4" w:rsidRPr="00D94723" w:rsidRDefault="0017164E" w:rsidP="00D85DF4">
      <w:pPr>
        <w:pStyle w:val="berschrift2"/>
        <w:spacing w:after="120"/>
        <w:rPr>
          <w:lang w:val="en-GB"/>
        </w:rPr>
      </w:pPr>
      <w:r w:rsidRPr="00D94723">
        <w:rPr>
          <w:lang w:val="en-GB"/>
        </w:rPr>
        <w:t xml:space="preserve">The Zombie </w:t>
      </w:r>
      <w:del w:id="34" w:author="Monika Reichart" w:date="2018-11-20T16:22:00Z">
        <w:r w:rsidR="00AA08A4" w:rsidRPr="00D94723" w:rsidDel="00687748">
          <w:rPr>
            <w:lang w:val="en-GB"/>
          </w:rPr>
          <w:delText>A</w:delText>
        </w:r>
        <w:r w:rsidRPr="00D94723" w:rsidDel="00687748">
          <w:rPr>
            <w:lang w:val="en-GB"/>
          </w:rPr>
          <w:delText xml:space="preserve">rgument </w:delText>
        </w:r>
      </w:del>
      <w:ins w:id="35" w:author="Monika Reichart" w:date="2018-11-20T16:22:00Z">
        <w:r w:rsidR="00687748">
          <w:rPr>
            <w:lang w:val="en-GB"/>
          </w:rPr>
          <w:t>a</w:t>
        </w:r>
        <w:r w:rsidR="00687748" w:rsidRPr="00D94723">
          <w:rPr>
            <w:lang w:val="en-GB"/>
          </w:rPr>
          <w:t xml:space="preserve">rgument </w:t>
        </w:r>
      </w:ins>
    </w:p>
    <w:p w14:paraId="69894587" w14:textId="1992354E" w:rsidR="0067798C" w:rsidRDefault="00BC4029" w:rsidP="6921E94D">
      <w:pPr>
        <w:rPr>
          <w:sz w:val="24"/>
          <w:szCs w:val="24"/>
          <w:lang w:val="en-GB"/>
        </w:rPr>
      </w:pPr>
      <w:r>
        <w:rPr>
          <w:noProof/>
          <w:lang w:eastAsia="de-AT"/>
        </w:rPr>
        <w:drawing>
          <wp:anchor distT="0" distB="0" distL="114300" distR="114300" simplePos="0" relativeHeight="251660288" behindDoc="0" locked="0" layoutInCell="1" allowOverlap="1" wp14:anchorId="46D066B9" wp14:editId="364F1CE7">
            <wp:simplePos x="0" y="0"/>
            <wp:positionH relativeFrom="margin">
              <wp:align>right</wp:align>
            </wp:positionH>
            <wp:positionV relativeFrom="paragraph">
              <wp:posOffset>61417</wp:posOffset>
            </wp:positionV>
            <wp:extent cx="2466975" cy="1470660"/>
            <wp:effectExtent l="0" t="0" r="9525" b="0"/>
            <wp:wrapSquare wrapText="bothSides"/>
            <wp:docPr id="3" name="Grafik 3" descr="Image result for zombi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zombie compute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8766" r="13072"/>
                    <a:stretch/>
                  </pic:blipFill>
                  <pic:spPr bwMode="auto">
                    <a:xfrm>
                      <a:off x="0" y="0"/>
                      <a:ext cx="2486148" cy="1481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08A4">
        <w:rPr>
          <w:sz w:val="24"/>
          <w:szCs w:val="24"/>
          <w:lang w:val="en-GB"/>
        </w:rPr>
        <w:t>It s</w:t>
      </w:r>
      <w:r w:rsidR="005D304F">
        <w:rPr>
          <w:sz w:val="24"/>
          <w:szCs w:val="24"/>
          <w:lang w:val="en-GB"/>
        </w:rPr>
        <w:t>ays that something can behave like a human but does not experience things like us, therefore making them possibly no</w:t>
      </w:r>
      <w:ins w:id="36" w:author="Monika Reichart" w:date="2018-11-20T16:25:00Z">
        <w:r w:rsidR="00687748">
          <w:rPr>
            <w:sz w:val="24"/>
            <w:szCs w:val="24"/>
            <w:lang w:val="en-GB"/>
          </w:rPr>
          <w:t>n-</w:t>
        </w:r>
      </w:ins>
      <w:del w:id="37" w:author="Monika Reichart" w:date="2018-11-20T16:25:00Z">
        <w:r w:rsidR="005D304F" w:rsidDel="00687748">
          <w:rPr>
            <w:sz w:val="24"/>
            <w:szCs w:val="24"/>
            <w:lang w:val="en-GB"/>
          </w:rPr>
          <w:delText xml:space="preserve">t </w:delText>
        </w:r>
      </w:del>
      <w:r w:rsidR="005D304F">
        <w:rPr>
          <w:sz w:val="24"/>
          <w:szCs w:val="24"/>
          <w:lang w:val="en-GB"/>
        </w:rPr>
        <w:t xml:space="preserve">sentient. </w:t>
      </w:r>
      <w:r w:rsidR="00CF0AD1">
        <w:rPr>
          <w:sz w:val="24"/>
          <w:szCs w:val="24"/>
          <w:lang w:val="en-GB"/>
        </w:rPr>
        <w:t xml:space="preserve">For example, </w:t>
      </w:r>
      <w:r w:rsidR="00423F09">
        <w:rPr>
          <w:sz w:val="24"/>
          <w:szCs w:val="24"/>
          <w:lang w:val="en-GB"/>
        </w:rPr>
        <w:t>it comes in too close contact with fire and burn</w:t>
      </w:r>
      <w:r w:rsidR="002C62B0">
        <w:rPr>
          <w:sz w:val="24"/>
          <w:szCs w:val="24"/>
          <w:lang w:val="en-GB"/>
        </w:rPr>
        <w:t>s</w:t>
      </w:r>
      <w:r w:rsidR="00423F09">
        <w:rPr>
          <w:sz w:val="24"/>
          <w:szCs w:val="24"/>
          <w:lang w:val="en-GB"/>
        </w:rPr>
        <w:t xml:space="preserve"> itself</w:t>
      </w:r>
      <w:r w:rsidR="00EE34BC">
        <w:rPr>
          <w:sz w:val="24"/>
          <w:szCs w:val="24"/>
          <w:lang w:val="en-GB"/>
        </w:rPr>
        <w:t xml:space="preserve">. It will not feel pain but has learned how to </w:t>
      </w:r>
      <w:r w:rsidR="001E5904">
        <w:rPr>
          <w:sz w:val="24"/>
          <w:szCs w:val="24"/>
          <w:lang w:val="en-GB"/>
        </w:rPr>
        <w:t>act</w:t>
      </w:r>
      <w:r w:rsidR="00C25EE3">
        <w:rPr>
          <w:sz w:val="24"/>
          <w:szCs w:val="24"/>
          <w:lang w:val="en-GB"/>
        </w:rPr>
        <w:t xml:space="preserve"> like a human</w:t>
      </w:r>
      <w:r w:rsidR="001E5904">
        <w:rPr>
          <w:sz w:val="24"/>
          <w:szCs w:val="24"/>
          <w:lang w:val="en-GB"/>
        </w:rPr>
        <w:t xml:space="preserve"> in these situations and </w:t>
      </w:r>
      <w:r w:rsidR="00C25EE3">
        <w:rPr>
          <w:sz w:val="24"/>
          <w:szCs w:val="24"/>
          <w:lang w:val="en-GB"/>
        </w:rPr>
        <w:t>scream or cry.</w:t>
      </w:r>
      <w:r w:rsidR="008C1B91">
        <w:rPr>
          <w:sz w:val="24"/>
          <w:szCs w:val="24"/>
          <w:lang w:val="en-GB"/>
        </w:rPr>
        <w:t xml:space="preserve"> This is something advanced AIs would be able to learn very fast. </w:t>
      </w:r>
      <w:r w:rsidR="00044525">
        <w:rPr>
          <w:sz w:val="24"/>
          <w:szCs w:val="24"/>
          <w:lang w:val="en-GB"/>
        </w:rPr>
        <w:t xml:space="preserve">Artificial Intelligences </w:t>
      </w:r>
      <w:r w:rsidR="001C2FAB">
        <w:rPr>
          <w:sz w:val="24"/>
          <w:szCs w:val="24"/>
          <w:lang w:val="en-GB"/>
        </w:rPr>
        <w:t>could therefore easily trick us into thinking they are actually sentient.</w:t>
      </w:r>
    </w:p>
    <w:p w14:paraId="685B2900" w14:textId="162B55BE" w:rsidR="001D5078" w:rsidRDefault="001D5078" w:rsidP="6921E94D">
      <w:pPr>
        <w:rPr>
          <w:sz w:val="24"/>
          <w:szCs w:val="24"/>
          <w:lang w:val="en-GB"/>
        </w:rPr>
      </w:pPr>
    </w:p>
    <w:p w14:paraId="0F75BA2E" w14:textId="27E5DF6A" w:rsidR="0067798C" w:rsidRPr="0067798C" w:rsidRDefault="0067798C" w:rsidP="0067798C">
      <w:pPr>
        <w:pStyle w:val="berschrift2"/>
        <w:spacing w:after="120"/>
        <w:rPr>
          <w:lang w:val="en-GB"/>
        </w:rPr>
      </w:pPr>
      <w:r w:rsidRPr="0067798C">
        <w:rPr>
          <w:lang w:val="en-GB"/>
        </w:rPr>
        <w:lastRenderedPageBreak/>
        <w:t xml:space="preserve">The Turing </w:t>
      </w:r>
      <w:del w:id="38" w:author="Monika Reichart" w:date="2018-11-20T16:22:00Z">
        <w:r w:rsidDel="00687748">
          <w:rPr>
            <w:lang w:val="en-GB"/>
          </w:rPr>
          <w:delText>T</w:delText>
        </w:r>
        <w:r w:rsidRPr="0067798C" w:rsidDel="00687748">
          <w:rPr>
            <w:lang w:val="en-GB"/>
          </w:rPr>
          <w:delText>est</w:delText>
        </w:r>
      </w:del>
      <w:ins w:id="39" w:author="Monika Reichart" w:date="2018-11-20T16:22:00Z">
        <w:r w:rsidR="00687748">
          <w:rPr>
            <w:lang w:val="en-GB"/>
          </w:rPr>
          <w:t>T</w:t>
        </w:r>
        <w:r w:rsidR="00687748" w:rsidRPr="0067798C">
          <w:rPr>
            <w:lang w:val="en-GB"/>
          </w:rPr>
          <w:t>est</w:t>
        </w:r>
      </w:ins>
    </w:p>
    <w:p w14:paraId="566E7CBE" w14:textId="28FD40B2" w:rsidR="00A67018" w:rsidRDefault="004631E2" w:rsidP="6921E94D">
      <w:pPr>
        <w:rPr>
          <w:sz w:val="24"/>
          <w:szCs w:val="24"/>
          <w:lang w:val="en-GB"/>
        </w:rPr>
      </w:pPr>
      <w:r>
        <w:rPr>
          <w:noProof/>
          <w:lang w:eastAsia="de-AT"/>
        </w:rPr>
        <w:drawing>
          <wp:anchor distT="0" distB="0" distL="114300" distR="114300" simplePos="0" relativeHeight="251659264" behindDoc="1" locked="0" layoutInCell="1" allowOverlap="1" wp14:anchorId="0021C599" wp14:editId="04E0F303">
            <wp:simplePos x="0" y="0"/>
            <wp:positionH relativeFrom="margin">
              <wp:align>left</wp:align>
            </wp:positionH>
            <wp:positionV relativeFrom="paragraph">
              <wp:posOffset>60818</wp:posOffset>
            </wp:positionV>
            <wp:extent cx="1179830" cy="1699260"/>
            <wp:effectExtent l="0" t="0" r="1270" b="0"/>
            <wp:wrapTight wrapText="bothSides">
              <wp:wrapPolygon edited="0">
                <wp:start x="0" y="0"/>
                <wp:lineTo x="0" y="21309"/>
                <wp:lineTo x="21274" y="21309"/>
                <wp:lineTo x="21274" y="0"/>
                <wp:lineTo x="0" y="0"/>
              </wp:wrapPolygon>
            </wp:wrapTight>
            <wp:docPr id="2" name="Grafik 2" descr="Image result for alan 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lan turing"/>
                    <pic:cNvPicPr>
                      <a:picLocks noChangeAspect="1" noChangeArrowheads="1"/>
                    </pic:cNvPicPr>
                  </pic:nvPicPr>
                  <pic:blipFill rotWithShape="1">
                    <a:blip r:embed="rId8">
                      <a:extLst>
                        <a:ext uri="{28A0092B-C50C-407E-A947-70E740481C1C}">
                          <a14:useLocalDpi xmlns:a14="http://schemas.microsoft.com/office/drawing/2010/main" val="0"/>
                        </a:ext>
                      </a:extLst>
                    </a:blip>
                    <a:srcRect l="15052" r="15050" b="28195"/>
                    <a:stretch/>
                  </pic:blipFill>
                  <pic:spPr bwMode="auto">
                    <a:xfrm>
                      <a:off x="0" y="0"/>
                      <a:ext cx="1181723" cy="17019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325E">
        <w:rPr>
          <w:sz w:val="24"/>
          <w:szCs w:val="24"/>
          <w:lang w:val="en-GB"/>
        </w:rPr>
        <w:t xml:space="preserve">The test was created in </w:t>
      </w:r>
      <w:r w:rsidR="007604D8">
        <w:rPr>
          <w:sz w:val="24"/>
          <w:szCs w:val="24"/>
          <w:lang w:val="en-GB"/>
        </w:rPr>
        <w:t xml:space="preserve">1950 by Alan Turing. </w:t>
      </w:r>
      <w:r w:rsidR="007B70DF">
        <w:rPr>
          <w:sz w:val="24"/>
          <w:szCs w:val="24"/>
          <w:lang w:val="en-GB"/>
        </w:rPr>
        <w:t xml:space="preserve">It was made to see if </w:t>
      </w:r>
      <w:r w:rsidR="00D823EC">
        <w:rPr>
          <w:sz w:val="24"/>
          <w:szCs w:val="24"/>
          <w:lang w:val="en-GB"/>
        </w:rPr>
        <w:t xml:space="preserve">an Artificial Intelligence can pass as a human. </w:t>
      </w:r>
      <w:r w:rsidR="000B4A3D">
        <w:rPr>
          <w:sz w:val="24"/>
          <w:szCs w:val="24"/>
          <w:lang w:val="en-GB"/>
        </w:rPr>
        <w:t>Two humans and an A</w:t>
      </w:r>
      <w:r w:rsidR="00D16540">
        <w:rPr>
          <w:sz w:val="24"/>
          <w:szCs w:val="24"/>
          <w:lang w:val="en-GB"/>
        </w:rPr>
        <w:t>I</w:t>
      </w:r>
      <w:r w:rsidR="000B4A3D">
        <w:rPr>
          <w:sz w:val="24"/>
          <w:szCs w:val="24"/>
          <w:lang w:val="en-GB"/>
        </w:rPr>
        <w:t xml:space="preserve"> are needed for this test. It will solely be executed through computers without the two humans being able to see </w:t>
      </w:r>
      <w:r w:rsidR="00BA71F0">
        <w:rPr>
          <w:sz w:val="24"/>
          <w:szCs w:val="24"/>
          <w:lang w:val="en-GB"/>
        </w:rPr>
        <w:t xml:space="preserve">each other </w:t>
      </w:r>
      <w:r w:rsidR="000B4A3D">
        <w:rPr>
          <w:sz w:val="24"/>
          <w:szCs w:val="24"/>
          <w:lang w:val="en-GB"/>
        </w:rPr>
        <w:t>or communicate</w:t>
      </w:r>
      <w:r w:rsidR="00915938">
        <w:rPr>
          <w:sz w:val="24"/>
          <w:szCs w:val="24"/>
          <w:lang w:val="en-GB"/>
        </w:rPr>
        <w:t xml:space="preserve"> directly.</w:t>
      </w:r>
      <w:r w:rsidR="00B977E9">
        <w:rPr>
          <w:sz w:val="24"/>
          <w:szCs w:val="24"/>
          <w:lang w:val="en-GB"/>
        </w:rPr>
        <w:t xml:space="preserve"> </w:t>
      </w:r>
      <w:r w:rsidR="00D95F5E">
        <w:rPr>
          <w:sz w:val="24"/>
          <w:szCs w:val="24"/>
          <w:lang w:val="en-GB"/>
        </w:rPr>
        <w:t xml:space="preserve">One of the human testers will ask the AI and the other human questions through </w:t>
      </w:r>
      <w:r w:rsidR="004F083D">
        <w:rPr>
          <w:sz w:val="24"/>
          <w:szCs w:val="24"/>
          <w:lang w:val="en-GB"/>
        </w:rPr>
        <w:t xml:space="preserve">a computer. </w:t>
      </w:r>
      <w:r w:rsidR="004E3A4D">
        <w:rPr>
          <w:sz w:val="24"/>
          <w:szCs w:val="24"/>
          <w:lang w:val="en-GB"/>
        </w:rPr>
        <w:br/>
      </w:r>
      <w:r w:rsidR="004F083D">
        <w:rPr>
          <w:sz w:val="24"/>
          <w:szCs w:val="24"/>
          <w:lang w:val="en-GB"/>
        </w:rPr>
        <w:t>The AI is allowed to lie</w:t>
      </w:r>
      <w:r w:rsidR="009927BA">
        <w:rPr>
          <w:sz w:val="24"/>
          <w:szCs w:val="24"/>
          <w:lang w:val="en-GB"/>
        </w:rPr>
        <w:t xml:space="preserve">, </w:t>
      </w:r>
      <w:ins w:id="40" w:author="Monika Reichart" w:date="2018-11-20T16:26:00Z">
        <w:r w:rsidR="00687748">
          <w:rPr>
            <w:sz w:val="24"/>
            <w:szCs w:val="24"/>
            <w:lang w:val="en-GB"/>
          </w:rPr>
          <w:t xml:space="preserve">so </w:t>
        </w:r>
      </w:ins>
      <w:r w:rsidR="009F46A1">
        <w:rPr>
          <w:sz w:val="24"/>
          <w:szCs w:val="24"/>
          <w:lang w:val="en-GB"/>
        </w:rPr>
        <w:t xml:space="preserve">as </w:t>
      </w:r>
      <w:r w:rsidR="009927BA">
        <w:rPr>
          <w:sz w:val="24"/>
          <w:szCs w:val="24"/>
          <w:lang w:val="en-GB"/>
        </w:rPr>
        <w:t>to not be</w:t>
      </w:r>
      <w:r w:rsidR="009F46A1">
        <w:rPr>
          <w:sz w:val="24"/>
          <w:szCs w:val="24"/>
          <w:lang w:val="en-GB"/>
        </w:rPr>
        <w:t xml:space="preserve"> distinguished </w:t>
      </w:r>
      <w:r w:rsidR="001B12D2">
        <w:rPr>
          <w:sz w:val="24"/>
          <w:szCs w:val="24"/>
          <w:lang w:val="en-GB"/>
        </w:rPr>
        <w:t xml:space="preserve">as the AI. The other human has to do everything possible to tell the </w:t>
      </w:r>
      <w:del w:id="41" w:author="Monika Reichart" w:date="2018-11-20T16:26:00Z">
        <w:r w:rsidR="001B12D2" w:rsidDel="00687748">
          <w:rPr>
            <w:sz w:val="24"/>
            <w:szCs w:val="24"/>
            <w:lang w:val="en-GB"/>
          </w:rPr>
          <w:delText>asker</w:delText>
        </w:r>
        <w:r w:rsidR="0082114E" w:rsidDel="00687748">
          <w:rPr>
            <w:sz w:val="24"/>
            <w:szCs w:val="24"/>
            <w:lang w:val="en-GB"/>
          </w:rPr>
          <w:delText>,</w:delText>
        </w:r>
      </w:del>
      <w:ins w:id="42" w:author="Monika Reichart" w:date="2018-11-20T16:26:00Z">
        <w:r w:rsidR="00687748">
          <w:rPr>
            <w:sz w:val="24"/>
            <w:szCs w:val="24"/>
            <w:lang w:val="en-GB"/>
          </w:rPr>
          <w:t>interviewer that</w:t>
        </w:r>
      </w:ins>
      <w:r w:rsidR="0082114E">
        <w:rPr>
          <w:sz w:val="24"/>
          <w:szCs w:val="24"/>
          <w:lang w:val="en-GB"/>
        </w:rPr>
        <w:t xml:space="preserve"> he is the human.</w:t>
      </w:r>
      <w:r w:rsidR="00FE6CF3">
        <w:rPr>
          <w:sz w:val="24"/>
          <w:szCs w:val="24"/>
          <w:lang w:val="en-GB"/>
        </w:rPr>
        <w:t xml:space="preserve"> If the AI cannot be differentiated from the human often enough, the AI has passed </w:t>
      </w:r>
      <w:r w:rsidR="0094026F">
        <w:rPr>
          <w:sz w:val="24"/>
          <w:szCs w:val="24"/>
          <w:lang w:val="en-GB"/>
        </w:rPr>
        <w:t>the Turing Test.</w:t>
      </w:r>
      <w:r w:rsidR="000C06E5">
        <w:rPr>
          <w:sz w:val="24"/>
          <w:szCs w:val="24"/>
          <w:lang w:val="en-GB"/>
        </w:rPr>
        <w:t xml:space="preserve"> </w:t>
      </w:r>
      <w:del w:id="43" w:author="Monika Reichart" w:date="2018-11-20T16:27:00Z">
        <w:r w:rsidR="000C06E5" w:rsidDel="00687748">
          <w:rPr>
            <w:sz w:val="24"/>
            <w:szCs w:val="24"/>
            <w:lang w:val="en-GB"/>
          </w:rPr>
          <w:delText xml:space="preserve">Though </w:delText>
        </w:r>
      </w:del>
      <w:ins w:id="44" w:author="Monika Reichart" w:date="2018-11-20T16:27:00Z">
        <w:r w:rsidR="00687748">
          <w:rPr>
            <w:sz w:val="24"/>
            <w:szCs w:val="24"/>
            <w:lang w:val="en-GB"/>
          </w:rPr>
          <w:t>However,</w:t>
        </w:r>
        <w:r w:rsidR="00687748">
          <w:rPr>
            <w:sz w:val="24"/>
            <w:szCs w:val="24"/>
            <w:lang w:val="en-GB"/>
          </w:rPr>
          <w:t xml:space="preserve"> </w:t>
        </w:r>
      </w:ins>
      <w:r w:rsidR="000C06E5">
        <w:rPr>
          <w:sz w:val="24"/>
          <w:szCs w:val="24"/>
          <w:lang w:val="en-GB"/>
        </w:rPr>
        <w:t xml:space="preserve">there is no </w:t>
      </w:r>
      <w:r w:rsidR="00267945">
        <w:rPr>
          <w:sz w:val="24"/>
          <w:szCs w:val="24"/>
          <w:lang w:val="en-GB"/>
        </w:rPr>
        <w:t xml:space="preserve">specification of how often it has to succeed </w:t>
      </w:r>
      <w:ins w:id="45" w:author="Monika Reichart" w:date="2018-11-20T16:28:00Z">
        <w:r w:rsidR="00687748">
          <w:rPr>
            <w:sz w:val="24"/>
            <w:szCs w:val="24"/>
            <w:lang w:val="en-GB"/>
          </w:rPr>
          <w:t xml:space="preserve">in order </w:t>
        </w:r>
      </w:ins>
      <w:r w:rsidR="00267945">
        <w:rPr>
          <w:sz w:val="24"/>
          <w:szCs w:val="24"/>
          <w:lang w:val="en-GB"/>
        </w:rPr>
        <w:t>to pass.</w:t>
      </w:r>
      <w:r w:rsidR="000B4A3D">
        <w:rPr>
          <w:sz w:val="24"/>
          <w:szCs w:val="24"/>
          <w:lang w:val="en-GB"/>
        </w:rPr>
        <w:br/>
      </w:r>
      <w:r w:rsidR="00B84D6C">
        <w:rPr>
          <w:sz w:val="24"/>
          <w:szCs w:val="24"/>
          <w:lang w:val="en-GB"/>
        </w:rPr>
        <w:t xml:space="preserve">So far </w:t>
      </w:r>
      <w:r w:rsidR="000B2FF7">
        <w:rPr>
          <w:sz w:val="24"/>
          <w:szCs w:val="24"/>
          <w:lang w:val="en-GB"/>
        </w:rPr>
        <w:t xml:space="preserve">only a </w:t>
      </w:r>
      <w:r w:rsidR="00CE1ECB">
        <w:rPr>
          <w:sz w:val="24"/>
          <w:szCs w:val="24"/>
          <w:lang w:val="en-GB"/>
        </w:rPr>
        <w:t xml:space="preserve">few </w:t>
      </w:r>
      <w:r w:rsidR="00244E92">
        <w:rPr>
          <w:sz w:val="24"/>
          <w:szCs w:val="24"/>
          <w:lang w:val="en-GB"/>
        </w:rPr>
        <w:t>AIs</w:t>
      </w:r>
      <w:r w:rsidR="00CE1ECB">
        <w:rPr>
          <w:sz w:val="24"/>
          <w:szCs w:val="24"/>
          <w:lang w:val="en-GB"/>
        </w:rPr>
        <w:t xml:space="preserve"> have passed the Turing test, though no experience of feelings </w:t>
      </w:r>
      <w:r w:rsidR="007B1485">
        <w:rPr>
          <w:sz w:val="24"/>
          <w:szCs w:val="24"/>
          <w:lang w:val="en-GB"/>
        </w:rPr>
        <w:t xml:space="preserve">in machines </w:t>
      </w:r>
      <w:del w:id="46" w:author="Monika Reichart" w:date="2018-11-20T16:27:00Z">
        <w:r w:rsidR="00CE1ECB" w:rsidDel="00687748">
          <w:rPr>
            <w:sz w:val="24"/>
            <w:szCs w:val="24"/>
            <w:lang w:val="en-GB"/>
          </w:rPr>
          <w:delText xml:space="preserve">have </w:delText>
        </w:r>
      </w:del>
      <w:ins w:id="47" w:author="Monika Reichart" w:date="2018-11-20T16:27:00Z">
        <w:r w:rsidR="00687748">
          <w:rPr>
            <w:sz w:val="24"/>
            <w:szCs w:val="24"/>
            <w:lang w:val="en-GB"/>
          </w:rPr>
          <w:t>ha</w:t>
        </w:r>
        <w:r w:rsidR="00687748">
          <w:rPr>
            <w:sz w:val="24"/>
            <w:szCs w:val="24"/>
            <w:lang w:val="en-GB"/>
          </w:rPr>
          <w:t>s</w:t>
        </w:r>
        <w:r w:rsidR="00687748">
          <w:rPr>
            <w:sz w:val="24"/>
            <w:szCs w:val="24"/>
            <w:lang w:val="en-GB"/>
          </w:rPr>
          <w:t xml:space="preserve"> </w:t>
        </w:r>
      </w:ins>
      <w:r w:rsidR="00CE1ECB">
        <w:rPr>
          <w:sz w:val="24"/>
          <w:szCs w:val="24"/>
          <w:lang w:val="en-GB"/>
        </w:rPr>
        <w:t xml:space="preserve">been </w:t>
      </w:r>
      <w:r w:rsidR="0018484C">
        <w:rPr>
          <w:sz w:val="24"/>
          <w:szCs w:val="24"/>
          <w:lang w:val="en-GB"/>
        </w:rPr>
        <w:t>proven</w:t>
      </w:r>
      <w:r w:rsidR="007B1485">
        <w:rPr>
          <w:sz w:val="24"/>
          <w:szCs w:val="24"/>
          <w:lang w:val="en-GB"/>
        </w:rPr>
        <w:t xml:space="preserve">. </w:t>
      </w:r>
    </w:p>
    <w:p w14:paraId="23638051" w14:textId="16A7A756" w:rsidR="00B84D6C" w:rsidRPr="00353FE6" w:rsidRDefault="00D225EB" w:rsidP="6921E94D">
      <w:pPr>
        <w:rPr>
          <w:sz w:val="24"/>
          <w:szCs w:val="24"/>
          <w:lang w:val="en-GB"/>
        </w:rPr>
      </w:pPr>
      <w:r>
        <w:rPr>
          <w:sz w:val="24"/>
          <w:szCs w:val="24"/>
          <w:lang w:val="en-GB"/>
        </w:rPr>
        <w:t xml:space="preserve">And as long as this </w:t>
      </w:r>
      <w:r w:rsidR="00DC5BDE">
        <w:rPr>
          <w:sz w:val="24"/>
          <w:szCs w:val="24"/>
          <w:lang w:val="en-GB"/>
        </w:rPr>
        <w:t>remains</w:t>
      </w:r>
      <w:ins w:id="48" w:author="Monika Reichart" w:date="2018-11-20T16:28:00Z">
        <w:r w:rsidR="00687748">
          <w:rPr>
            <w:sz w:val="24"/>
            <w:szCs w:val="24"/>
            <w:lang w:val="en-GB"/>
          </w:rPr>
          <w:t xml:space="preserve"> the case</w:t>
        </w:r>
      </w:ins>
      <w:r w:rsidR="00DC5BDE">
        <w:rPr>
          <w:sz w:val="24"/>
          <w:szCs w:val="24"/>
          <w:lang w:val="en-GB"/>
        </w:rPr>
        <w:t>,</w:t>
      </w:r>
      <w:r>
        <w:rPr>
          <w:sz w:val="24"/>
          <w:szCs w:val="24"/>
          <w:lang w:val="en-GB"/>
        </w:rPr>
        <w:t xml:space="preserve"> and they </w:t>
      </w:r>
      <w:r w:rsidR="00A000FA">
        <w:rPr>
          <w:sz w:val="24"/>
          <w:szCs w:val="24"/>
          <w:lang w:val="en-GB"/>
        </w:rPr>
        <w:t xml:space="preserve">do </w:t>
      </w:r>
      <w:r>
        <w:rPr>
          <w:sz w:val="24"/>
          <w:szCs w:val="24"/>
          <w:lang w:val="en-GB"/>
        </w:rPr>
        <w:t>not suddenly become sentient and feel pain, there is no reason for them to have their own rights</w:t>
      </w:r>
      <w:r w:rsidR="00A000FA">
        <w:rPr>
          <w:sz w:val="24"/>
          <w:szCs w:val="24"/>
          <w:lang w:val="en-GB"/>
        </w:rPr>
        <w:t>,</w:t>
      </w:r>
      <w:r w:rsidR="00E30B3F">
        <w:rPr>
          <w:sz w:val="24"/>
          <w:szCs w:val="24"/>
          <w:lang w:val="en-GB"/>
        </w:rPr>
        <w:t xml:space="preserve"> at least by law</w:t>
      </w:r>
      <w:r w:rsidR="0046488F">
        <w:rPr>
          <w:sz w:val="24"/>
          <w:szCs w:val="24"/>
          <w:lang w:val="en-GB"/>
        </w:rPr>
        <w:t xml:space="preserve">’s </w:t>
      </w:r>
      <w:r w:rsidR="00DC5BDE">
        <w:rPr>
          <w:sz w:val="24"/>
          <w:szCs w:val="24"/>
          <w:lang w:val="en-GB"/>
        </w:rPr>
        <w:t>definitions</w:t>
      </w:r>
      <w:r w:rsidR="00E30B3F">
        <w:rPr>
          <w:sz w:val="24"/>
          <w:szCs w:val="24"/>
          <w:lang w:val="en-GB"/>
        </w:rPr>
        <w:t>.</w:t>
      </w:r>
      <w:r w:rsidR="00DC5BDE">
        <w:rPr>
          <w:sz w:val="24"/>
          <w:szCs w:val="24"/>
          <w:lang w:val="en-GB"/>
        </w:rPr>
        <w:t xml:space="preserve"> But maybe AIs </w:t>
      </w:r>
      <w:r w:rsidR="008A2B33">
        <w:rPr>
          <w:sz w:val="24"/>
          <w:szCs w:val="24"/>
          <w:lang w:val="en-GB"/>
        </w:rPr>
        <w:t xml:space="preserve">will be able to deceive us into thinking </w:t>
      </w:r>
      <w:r w:rsidR="009411A8">
        <w:rPr>
          <w:sz w:val="24"/>
          <w:szCs w:val="24"/>
          <w:lang w:val="en-GB"/>
        </w:rPr>
        <w:t>they feel pain</w:t>
      </w:r>
      <w:r w:rsidR="00244E92">
        <w:rPr>
          <w:sz w:val="24"/>
          <w:szCs w:val="24"/>
          <w:lang w:val="en-GB"/>
        </w:rPr>
        <w:t xml:space="preserve">? </w:t>
      </w:r>
      <w:r w:rsidR="005B3F67">
        <w:rPr>
          <w:sz w:val="24"/>
          <w:szCs w:val="24"/>
          <w:lang w:val="en-GB"/>
        </w:rPr>
        <w:t>And then the real discussion if they deserve their own rights will begin.</w:t>
      </w:r>
      <w:bookmarkStart w:id="49" w:name="_GoBack"/>
      <w:bookmarkEnd w:id="49"/>
    </w:p>
    <w:sectPr w:rsidR="00B84D6C" w:rsidRPr="00353FE6" w:rsidSect="000C06E5">
      <w:head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11C73" w14:textId="77777777" w:rsidR="001D39EF" w:rsidRDefault="001D39EF" w:rsidP="00365FFE">
      <w:pPr>
        <w:spacing w:after="0" w:line="240" w:lineRule="auto"/>
      </w:pPr>
      <w:r>
        <w:separator/>
      </w:r>
    </w:p>
  </w:endnote>
  <w:endnote w:type="continuationSeparator" w:id="0">
    <w:p w14:paraId="390E3C55" w14:textId="77777777" w:rsidR="001D39EF" w:rsidRDefault="001D39EF" w:rsidP="00365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76C99" w14:textId="77777777" w:rsidR="001D39EF" w:rsidRDefault="001D39EF" w:rsidP="00365FFE">
      <w:pPr>
        <w:spacing w:after="0" w:line="240" w:lineRule="auto"/>
      </w:pPr>
      <w:r>
        <w:separator/>
      </w:r>
    </w:p>
  </w:footnote>
  <w:footnote w:type="continuationSeparator" w:id="0">
    <w:p w14:paraId="5FD9F6AF" w14:textId="77777777" w:rsidR="001D39EF" w:rsidRDefault="001D39EF" w:rsidP="00365F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BB71A" w14:textId="11BBD1E8" w:rsidR="00365FFE" w:rsidRPr="00365FFE" w:rsidRDefault="00365FFE" w:rsidP="00AC72F8">
    <w:pPr>
      <w:pStyle w:val="Kopfzeile"/>
      <w:jc w:val="right"/>
      <w:rPr>
        <w:sz w:val="26"/>
      </w:rPr>
    </w:pPr>
    <w:r>
      <w:rPr>
        <w:sz w:val="26"/>
      </w:rPr>
      <w:t>Lara</w:t>
    </w:r>
    <w:r w:rsidR="00E66BB5">
      <w:rPr>
        <w:sz w:val="26"/>
      </w:rPr>
      <w:t xml:space="preserve"> </w:t>
    </w:r>
    <w:r>
      <w:rPr>
        <w:sz w:val="26"/>
      </w:rPr>
      <w:t>Klein</w:t>
    </w:r>
    <w:r w:rsidR="00E66BB5">
      <w:rPr>
        <w:sz w:val="26"/>
      </w:rPr>
      <w:t xml:space="preserve"> </w:t>
    </w:r>
    <w:proofErr w:type="spellStart"/>
    <w:r>
      <w:rPr>
        <w:sz w:val="26"/>
      </w:rPr>
      <w:t>article</w:t>
    </w:r>
    <w:proofErr w:type="spellEnd"/>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nika Reichart">
    <w15:presenceInfo w15:providerId="AD" w15:userId="S-1-5-21-2506018869-2225831039-1928185442-54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349"/>
    <w:rsid w:val="00003BA2"/>
    <w:rsid w:val="00041D26"/>
    <w:rsid w:val="00044525"/>
    <w:rsid w:val="00092BC4"/>
    <w:rsid w:val="000975B6"/>
    <w:rsid w:val="000A01DB"/>
    <w:rsid w:val="000A74A1"/>
    <w:rsid w:val="000B1F76"/>
    <w:rsid w:val="000B2FF7"/>
    <w:rsid w:val="000B4A3D"/>
    <w:rsid w:val="000C06E5"/>
    <w:rsid w:val="000D5CC0"/>
    <w:rsid w:val="000E0436"/>
    <w:rsid w:val="00132530"/>
    <w:rsid w:val="0013435F"/>
    <w:rsid w:val="00146652"/>
    <w:rsid w:val="00162F45"/>
    <w:rsid w:val="0017164E"/>
    <w:rsid w:val="0018484C"/>
    <w:rsid w:val="001B12D2"/>
    <w:rsid w:val="001C2FAB"/>
    <w:rsid w:val="001D39EF"/>
    <w:rsid w:val="001D5078"/>
    <w:rsid w:val="001E5904"/>
    <w:rsid w:val="00205E45"/>
    <w:rsid w:val="00211723"/>
    <w:rsid w:val="00222E28"/>
    <w:rsid w:val="00244E92"/>
    <w:rsid w:val="002536BE"/>
    <w:rsid w:val="0025651E"/>
    <w:rsid w:val="00267945"/>
    <w:rsid w:val="002949F0"/>
    <w:rsid w:val="002C62B0"/>
    <w:rsid w:val="002D72C3"/>
    <w:rsid w:val="002F6274"/>
    <w:rsid w:val="00305CB6"/>
    <w:rsid w:val="00326A7C"/>
    <w:rsid w:val="003404C8"/>
    <w:rsid w:val="00343BE7"/>
    <w:rsid w:val="0034567E"/>
    <w:rsid w:val="003530C2"/>
    <w:rsid w:val="00353FE6"/>
    <w:rsid w:val="00354309"/>
    <w:rsid w:val="00365FFE"/>
    <w:rsid w:val="0037624F"/>
    <w:rsid w:val="00376D7F"/>
    <w:rsid w:val="003A1B23"/>
    <w:rsid w:val="003B44B8"/>
    <w:rsid w:val="003D1686"/>
    <w:rsid w:val="003E75D6"/>
    <w:rsid w:val="00423F09"/>
    <w:rsid w:val="00425D02"/>
    <w:rsid w:val="00433DEB"/>
    <w:rsid w:val="004416EF"/>
    <w:rsid w:val="004506A0"/>
    <w:rsid w:val="00460F1D"/>
    <w:rsid w:val="004631E2"/>
    <w:rsid w:val="00463BC4"/>
    <w:rsid w:val="0046488F"/>
    <w:rsid w:val="004818BD"/>
    <w:rsid w:val="004866A4"/>
    <w:rsid w:val="00493811"/>
    <w:rsid w:val="004C28E2"/>
    <w:rsid w:val="004E0323"/>
    <w:rsid w:val="004E3A4D"/>
    <w:rsid w:val="004F083D"/>
    <w:rsid w:val="00510D75"/>
    <w:rsid w:val="0053495B"/>
    <w:rsid w:val="0053791D"/>
    <w:rsid w:val="00553350"/>
    <w:rsid w:val="0056122C"/>
    <w:rsid w:val="005960A2"/>
    <w:rsid w:val="005A44F0"/>
    <w:rsid w:val="005B3F67"/>
    <w:rsid w:val="005D304F"/>
    <w:rsid w:val="005D75F4"/>
    <w:rsid w:val="00611F90"/>
    <w:rsid w:val="00623B3F"/>
    <w:rsid w:val="00675F15"/>
    <w:rsid w:val="0067798C"/>
    <w:rsid w:val="00687748"/>
    <w:rsid w:val="006A14F6"/>
    <w:rsid w:val="006A38BC"/>
    <w:rsid w:val="006B7827"/>
    <w:rsid w:val="006D1DF6"/>
    <w:rsid w:val="006D6349"/>
    <w:rsid w:val="006E3333"/>
    <w:rsid w:val="00705F23"/>
    <w:rsid w:val="00723066"/>
    <w:rsid w:val="0075108C"/>
    <w:rsid w:val="007604D8"/>
    <w:rsid w:val="0077761D"/>
    <w:rsid w:val="007910B4"/>
    <w:rsid w:val="007A187B"/>
    <w:rsid w:val="007B1485"/>
    <w:rsid w:val="007B70DF"/>
    <w:rsid w:val="007B79B4"/>
    <w:rsid w:val="0082114E"/>
    <w:rsid w:val="00831CA2"/>
    <w:rsid w:val="0086240D"/>
    <w:rsid w:val="008A2B33"/>
    <w:rsid w:val="008C1B91"/>
    <w:rsid w:val="008C3CB9"/>
    <w:rsid w:val="008C64E3"/>
    <w:rsid w:val="008D1E00"/>
    <w:rsid w:val="00901A5B"/>
    <w:rsid w:val="0091421D"/>
    <w:rsid w:val="00915938"/>
    <w:rsid w:val="0091652C"/>
    <w:rsid w:val="0094026F"/>
    <w:rsid w:val="009411A8"/>
    <w:rsid w:val="009510F0"/>
    <w:rsid w:val="00952F7F"/>
    <w:rsid w:val="009927BA"/>
    <w:rsid w:val="00994475"/>
    <w:rsid w:val="009A1B5E"/>
    <w:rsid w:val="009D77C2"/>
    <w:rsid w:val="009F46A1"/>
    <w:rsid w:val="00A000FA"/>
    <w:rsid w:val="00A04F34"/>
    <w:rsid w:val="00A3435F"/>
    <w:rsid w:val="00A53920"/>
    <w:rsid w:val="00A61D95"/>
    <w:rsid w:val="00A67018"/>
    <w:rsid w:val="00A81628"/>
    <w:rsid w:val="00A819CF"/>
    <w:rsid w:val="00A92450"/>
    <w:rsid w:val="00AA08A4"/>
    <w:rsid w:val="00AB7EA7"/>
    <w:rsid w:val="00AC72F8"/>
    <w:rsid w:val="00AC7F75"/>
    <w:rsid w:val="00AD00FE"/>
    <w:rsid w:val="00AD17EE"/>
    <w:rsid w:val="00AD3B6F"/>
    <w:rsid w:val="00AE37BA"/>
    <w:rsid w:val="00B0325E"/>
    <w:rsid w:val="00B06002"/>
    <w:rsid w:val="00B12D06"/>
    <w:rsid w:val="00B237AE"/>
    <w:rsid w:val="00B47536"/>
    <w:rsid w:val="00B67691"/>
    <w:rsid w:val="00B8153F"/>
    <w:rsid w:val="00B84D6C"/>
    <w:rsid w:val="00B93B83"/>
    <w:rsid w:val="00B977E9"/>
    <w:rsid w:val="00BA51DE"/>
    <w:rsid w:val="00BA71F0"/>
    <w:rsid w:val="00BB471F"/>
    <w:rsid w:val="00BC4029"/>
    <w:rsid w:val="00BD35AA"/>
    <w:rsid w:val="00BF1365"/>
    <w:rsid w:val="00C15921"/>
    <w:rsid w:val="00C25EE3"/>
    <w:rsid w:val="00C3282E"/>
    <w:rsid w:val="00C3316B"/>
    <w:rsid w:val="00C366C0"/>
    <w:rsid w:val="00C40A6B"/>
    <w:rsid w:val="00C44967"/>
    <w:rsid w:val="00C47B3A"/>
    <w:rsid w:val="00C70397"/>
    <w:rsid w:val="00C7428A"/>
    <w:rsid w:val="00C83D79"/>
    <w:rsid w:val="00CC46A1"/>
    <w:rsid w:val="00CE1ECB"/>
    <w:rsid w:val="00CE5EE7"/>
    <w:rsid w:val="00CF0AD1"/>
    <w:rsid w:val="00CF6E8A"/>
    <w:rsid w:val="00D058DA"/>
    <w:rsid w:val="00D1006D"/>
    <w:rsid w:val="00D13EB8"/>
    <w:rsid w:val="00D16540"/>
    <w:rsid w:val="00D225EB"/>
    <w:rsid w:val="00D67346"/>
    <w:rsid w:val="00D8211E"/>
    <w:rsid w:val="00D823EC"/>
    <w:rsid w:val="00D85DF4"/>
    <w:rsid w:val="00D94723"/>
    <w:rsid w:val="00D95F5E"/>
    <w:rsid w:val="00DC5BDE"/>
    <w:rsid w:val="00DE13A3"/>
    <w:rsid w:val="00DE3C91"/>
    <w:rsid w:val="00E06D77"/>
    <w:rsid w:val="00E30B3F"/>
    <w:rsid w:val="00E345E5"/>
    <w:rsid w:val="00E50824"/>
    <w:rsid w:val="00E66BB5"/>
    <w:rsid w:val="00E72B63"/>
    <w:rsid w:val="00EA7B4C"/>
    <w:rsid w:val="00EB07D7"/>
    <w:rsid w:val="00EB6C78"/>
    <w:rsid w:val="00EE34BC"/>
    <w:rsid w:val="00F01C1C"/>
    <w:rsid w:val="00F11DB6"/>
    <w:rsid w:val="00F97A74"/>
    <w:rsid w:val="00FB088F"/>
    <w:rsid w:val="00FB6F16"/>
    <w:rsid w:val="00FE6CF3"/>
    <w:rsid w:val="0B126265"/>
    <w:rsid w:val="20309C5B"/>
    <w:rsid w:val="3D2D178B"/>
    <w:rsid w:val="51585BF9"/>
    <w:rsid w:val="6921E94D"/>
  </w:rsids>
  <m:mathPr>
    <m:mathFont m:val="Cambria Math"/>
    <m:brkBin m:val="before"/>
    <m:brkBinSub m:val="--"/>
    <m:smallFrac m:val="0"/>
    <m:dispDef/>
    <m:lMargin m:val="0"/>
    <m:rMargin m:val="0"/>
    <m:defJc m:val="centerGroup"/>
    <m:wrapIndent m:val="1440"/>
    <m:intLim m:val="subSup"/>
    <m:naryLim m:val="undOvr"/>
  </m:mathPr>
  <w:themeFontLang w:val="de-A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DED9"/>
  <w15:chartTrackingRefBased/>
  <w15:docId w15:val="{235FEB58-204F-49BC-8CFB-22F22850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A0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A08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A08A4"/>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AA08A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F97A74"/>
    <w:rPr>
      <w:color w:val="0000FF"/>
      <w:u w:val="single"/>
    </w:rPr>
  </w:style>
  <w:style w:type="paragraph" w:styleId="Kopfzeile">
    <w:name w:val="header"/>
    <w:basedOn w:val="Standard"/>
    <w:link w:val="KopfzeileZchn"/>
    <w:uiPriority w:val="99"/>
    <w:unhideWhenUsed/>
    <w:rsid w:val="00365F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5FFE"/>
  </w:style>
  <w:style w:type="paragraph" w:styleId="Fuzeile">
    <w:name w:val="footer"/>
    <w:basedOn w:val="Standard"/>
    <w:link w:val="FuzeileZchn"/>
    <w:uiPriority w:val="99"/>
    <w:unhideWhenUsed/>
    <w:rsid w:val="00365F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5FFE"/>
  </w:style>
  <w:style w:type="paragraph" w:styleId="Sprechblasentext">
    <w:name w:val="Balloon Text"/>
    <w:basedOn w:val="Standard"/>
    <w:link w:val="SprechblasentextZchn"/>
    <w:uiPriority w:val="99"/>
    <w:semiHidden/>
    <w:unhideWhenUsed/>
    <w:rsid w:val="0068774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87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E440793</Template>
  <TotalTime>0</TotalTime>
  <Pages>2</Pages>
  <Words>513</Words>
  <Characters>3238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Klein</dc:creator>
  <cp:keywords/>
  <dc:description/>
  <cp:lastModifiedBy>Monika Reichart</cp:lastModifiedBy>
  <cp:revision>2</cp:revision>
  <dcterms:created xsi:type="dcterms:W3CDTF">2018-11-20T15:28:00Z</dcterms:created>
  <dcterms:modified xsi:type="dcterms:W3CDTF">2018-11-20T15:28:00Z</dcterms:modified>
</cp:coreProperties>
</file>