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94D21" w14:textId="12A18662" w:rsidR="002E1BF2" w:rsidRPr="00BF6818" w:rsidRDefault="00BF6818" w:rsidP="002E1BF2">
      <w:pPr>
        <w:jc w:val="center"/>
        <w:rPr>
          <w:color w:val="2F5496" w:themeColor="accent1" w:themeShade="BF"/>
          <w:sz w:val="48"/>
          <w:szCs w:val="48"/>
        </w:rPr>
      </w:pPr>
      <w:proofErr w:type="spellStart"/>
      <w:r w:rsidRPr="00BF6818">
        <w:rPr>
          <w:color w:val="2F5496" w:themeColor="accent1" w:themeShade="BF"/>
          <w:sz w:val="48"/>
          <w:szCs w:val="48"/>
        </w:rPr>
        <w:t>Degold_Report_Megacities</w:t>
      </w:r>
      <w:proofErr w:type="spellEnd"/>
    </w:p>
    <w:p w14:paraId="7D50CC9E" w14:textId="77777777" w:rsidR="002E1BF2" w:rsidRDefault="002E1BF2" w:rsidP="00B71B28">
      <w:pPr>
        <w:rPr>
          <w:color w:val="000000" w:themeColor="text1"/>
          <w:sz w:val="24"/>
          <w:szCs w:val="24"/>
        </w:rPr>
      </w:pPr>
    </w:p>
    <w:p w14:paraId="1FC6BD3D" w14:textId="499C3FCD" w:rsidR="002E1BF2" w:rsidRDefault="00562A51" w:rsidP="00B71B28">
      <w:pPr>
        <w:rPr>
          <w:color w:val="000000" w:themeColor="text1"/>
          <w:sz w:val="24"/>
          <w:szCs w:val="24"/>
        </w:rPr>
      </w:pPr>
      <w:r>
        <w:rPr>
          <w:color w:val="000000" w:themeColor="text1"/>
          <w:sz w:val="24"/>
          <w:szCs w:val="24"/>
        </w:rPr>
        <w:t>In the year 1900</w:t>
      </w:r>
      <w:r w:rsidR="00D35003">
        <w:rPr>
          <w:color w:val="000000" w:themeColor="text1"/>
          <w:sz w:val="24"/>
          <w:szCs w:val="24"/>
        </w:rPr>
        <w:t>,</w:t>
      </w:r>
      <w:r>
        <w:rPr>
          <w:color w:val="000000" w:themeColor="text1"/>
          <w:sz w:val="24"/>
          <w:szCs w:val="24"/>
        </w:rPr>
        <w:t xml:space="preserve"> London was the most populous city on Earth. In 1950 New York and Tokio both had a combined population of more than 20 million inhabitants. Since 2000 sixteen more cities have become megacities, cities with a population of more than 10 million people, and by 2025 there will be 36 megacities according to McKinsey Global Institute. The relevance of the topic is apparent and thus, this </w:t>
      </w:r>
      <w:r w:rsidR="00654D8A">
        <w:rPr>
          <w:color w:val="000000" w:themeColor="text1"/>
          <w:sz w:val="24"/>
          <w:szCs w:val="24"/>
        </w:rPr>
        <w:t>report aims</w:t>
      </w:r>
      <w:r>
        <w:rPr>
          <w:color w:val="000000" w:themeColor="text1"/>
          <w:sz w:val="24"/>
          <w:szCs w:val="24"/>
        </w:rPr>
        <w:t xml:space="preserve"> to look at the major problems these cities</w:t>
      </w:r>
      <w:r w:rsidR="002E1BF2">
        <w:rPr>
          <w:color w:val="000000" w:themeColor="text1"/>
          <w:sz w:val="24"/>
          <w:szCs w:val="24"/>
        </w:rPr>
        <w:t xml:space="preserve"> face and how governments already cope with them today.</w:t>
      </w:r>
    </w:p>
    <w:p w14:paraId="37D730EA" w14:textId="77777777" w:rsidR="00342A6E" w:rsidRDefault="00342A6E" w:rsidP="00B71B28">
      <w:pPr>
        <w:rPr>
          <w:color w:val="000000" w:themeColor="text1"/>
          <w:sz w:val="24"/>
          <w:szCs w:val="24"/>
        </w:rPr>
      </w:pPr>
    </w:p>
    <w:p w14:paraId="08FF64EE" w14:textId="12858F46" w:rsidR="00D16B9A" w:rsidRDefault="003A1378" w:rsidP="00B71B28">
      <w:pPr>
        <w:rPr>
          <w:color w:val="000000" w:themeColor="text1"/>
          <w:sz w:val="24"/>
          <w:szCs w:val="24"/>
        </w:rPr>
      </w:pPr>
      <w:r>
        <w:rPr>
          <w:noProof/>
          <w:color w:val="000000" w:themeColor="text1"/>
          <w:sz w:val="24"/>
          <w:szCs w:val="24"/>
          <w:lang w:val="de-AT" w:eastAsia="de-AT"/>
        </w:rPr>
        <w:drawing>
          <wp:inline distT="0" distB="0" distL="0" distR="0" wp14:anchorId="28D62029" wp14:editId="052FE6A8">
            <wp:extent cx="5760720" cy="39954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995420"/>
                    </a:xfrm>
                    <a:prstGeom prst="rect">
                      <a:avLst/>
                    </a:prstGeom>
                  </pic:spPr>
                </pic:pic>
              </a:graphicData>
            </a:graphic>
          </wp:inline>
        </w:drawing>
      </w:r>
    </w:p>
    <w:p w14:paraId="1E7149B9" w14:textId="77777777" w:rsidR="00862728" w:rsidRDefault="00862728" w:rsidP="00B71B28">
      <w:pPr>
        <w:rPr>
          <w:color w:val="2F5496" w:themeColor="accent1" w:themeShade="BF"/>
          <w:sz w:val="32"/>
          <w:szCs w:val="32"/>
          <w:u w:val="single"/>
        </w:rPr>
      </w:pPr>
    </w:p>
    <w:p w14:paraId="3DE9ABF2" w14:textId="02FFF600" w:rsidR="00101849" w:rsidRDefault="00101849" w:rsidP="00B71B28">
      <w:pPr>
        <w:rPr>
          <w:color w:val="2F5496" w:themeColor="accent1" w:themeShade="BF"/>
          <w:sz w:val="32"/>
          <w:szCs w:val="32"/>
          <w:u w:val="single"/>
        </w:rPr>
      </w:pPr>
      <w:r>
        <w:rPr>
          <w:color w:val="2F5496" w:themeColor="accent1" w:themeShade="BF"/>
          <w:sz w:val="32"/>
          <w:szCs w:val="32"/>
          <w:u w:val="single"/>
        </w:rPr>
        <w:t>THE ORIGIN OF MEGACITIES</w:t>
      </w:r>
      <w:r w:rsidR="000154CD">
        <w:rPr>
          <w:color w:val="2F5496" w:themeColor="accent1" w:themeShade="BF"/>
          <w:sz w:val="32"/>
          <w:szCs w:val="32"/>
          <w:u w:val="single"/>
        </w:rPr>
        <w:t>:</w:t>
      </w:r>
    </w:p>
    <w:p w14:paraId="7F135EA0" w14:textId="45C9D7C0" w:rsidR="000154CD" w:rsidRDefault="00713855" w:rsidP="00B71B28">
      <w:pPr>
        <w:rPr>
          <w:color w:val="000000" w:themeColor="text1"/>
          <w:sz w:val="24"/>
          <w:szCs w:val="24"/>
        </w:rPr>
      </w:pPr>
      <w:r>
        <w:rPr>
          <w:color w:val="000000" w:themeColor="text1"/>
          <w:sz w:val="24"/>
          <w:szCs w:val="24"/>
        </w:rPr>
        <w:t>One of the major reasons</w:t>
      </w:r>
      <w:r w:rsidR="00A16CA6">
        <w:rPr>
          <w:color w:val="000000" w:themeColor="text1"/>
          <w:sz w:val="24"/>
          <w:szCs w:val="24"/>
        </w:rPr>
        <w:t xml:space="preserve"> for</w:t>
      </w:r>
      <w:r>
        <w:rPr>
          <w:color w:val="000000" w:themeColor="text1"/>
          <w:sz w:val="24"/>
          <w:szCs w:val="24"/>
        </w:rPr>
        <w:t xml:space="preserve"> the growth of cities is rural depopulation. People are moving to the cities because they see better opportunities for jobs and education.</w:t>
      </w:r>
      <w:r w:rsidR="00C04718">
        <w:rPr>
          <w:color w:val="000000" w:themeColor="text1"/>
          <w:sz w:val="24"/>
          <w:szCs w:val="24"/>
        </w:rPr>
        <w:t xml:space="preserve"> Because a lot of those immigrants are young people, the growth of those cities is significantly higher than in the surrounding areas. </w:t>
      </w:r>
      <w:r w:rsidR="00C04718">
        <w:rPr>
          <w:color w:val="000000" w:themeColor="text1"/>
          <w:sz w:val="24"/>
          <w:szCs w:val="24"/>
        </w:rPr>
        <w:br/>
        <w:t xml:space="preserve">If one </w:t>
      </w:r>
      <w:r w:rsidR="00654D8A">
        <w:rPr>
          <w:color w:val="000000" w:themeColor="text1"/>
          <w:sz w:val="24"/>
          <w:szCs w:val="24"/>
        </w:rPr>
        <w:t xml:space="preserve">takes into </w:t>
      </w:r>
      <w:r w:rsidR="00C04718" w:rsidRPr="00DC485D">
        <w:rPr>
          <w:color w:val="000000" w:themeColor="text1"/>
          <w:sz w:val="24"/>
          <w:szCs w:val="24"/>
        </w:rPr>
        <w:t xml:space="preserve">account </w:t>
      </w:r>
      <w:r w:rsidR="00C04718">
        <w:rPr>
          <w:color w:val="000000" w:themeColor="text1"/>
          <w:sz w:val="24"/>
          <w:szCs w:val="24"/>
        </w:rPr>
        <w:t>all these factors, it is obvious that urban growth</w:t>
      </w:r>
      <w:r w:rsidR="00307C05">
        <w:rPr>
          <w:color w:val="000000" w:themeColor="text1"/>
          <w:sz w:val="24"/>
          <w:szCs w:val="24"/>
        </w:rPr>
        <w:t xml:space="preserve"> co</w:t>
      </w:r>
      <w:r w:rsidR="00654D8A">
        <w:rPr>
          <w:color w:val="000000" w:themeColor="text1"/>
          <w:sz w:val="24"/>
          <w:szCs w:val="24"/>
        </w:rPr>
        <w:t>r</w:t>
      </w:r>
      <w:r w:rsidR="00307C05">
        <w:rPr>
          <w:color w:val="000000" w:themeColor="text1"/>
          <w:sz w:val="24"/>
          <w:szCs w:val="24"/>
        </w:rPr>
        <w:t>relates</w:t>
      </w:r>
      <w:r w:rsidR="00C04718">
        <w:rPr>
          <w:color w:val="000000" w:themeColor="text1"/>
          <w:sz w:val="24"/>
          <w:szCs w:val="24"/>
        </w:rPr>
        <w:t xml:space="preserve"> with the </w:t>
      </w:r>
      <w:r w:rsidR="00654D8A">
        <w:rPr>
          <w:color w:val="000000" w:themeColor="text1"/>
          <w:sz w:val="24"/>
          <w:szCs w:val="24"/>
        </w:rPr>
        <w:t xml:space="preserve">degree of </w:t>
      </w:r>
      <w:r w:rsidR="00C04718">
        <w:rPr>
          <w:color w:val="000000" w:themeColor="text1"/>
          <w:sz w:val="24"/>
          <w:szCs w:val="24"/>
        </w:rPr>
        <w:t>industrialization of a country.</w:t>
      </w:r>
      <w:r w:rsidR="00352D75">
        <w:rPr>
          <w:color w:val="000000" w:themeColor="text1"/>
          <w:sz w:val="24"/>
          <w:szCs w:val="24"/>
        </w:rPr>
        <w:t xml:space="preserve"> This fact is especially noticeable in developing countries, where most megacities are located.</w:t>
      </w:r>
      <w:r w:rsidR="00C04718">
        <w:rPr>
          <w:color w:val="000000" w:themeColor="text1"/>
          <w:sz w:val="24"/>
          <w:szCs w:val="24"/>
        </w:rPr>
        <w:t xml:space="preserve"> </w:t>
      </w:r>
      <w:r w:rsidR="00352D75">
        <w:rPr>
          <w:color w:val="000000" w:themeColor="text1"/>
          <w:sz w:val="24"/>
          <w:szCs w:val="24"/>
        </w:rPr>
        <w:t xml:space="preserve">It </w:t>
      </w:r>
      <w:r w:rsidR="00352D75" w:rsidRPr="00352D75">
        <w:rPr>
          <w:color w:val="000000" w:themeColor="text1"/>
          <w:sz w:val="24"/>
          <w:szCs w:val="24"/>
        </w:rPr>
        <w:t>is also reflected in a study by the</w:t>
      </w:r>
      <w:r w:rsidR="00C006A7">
        <w:rPr>
          <w:color w:val="000000" w:themeColor="text1"/>
          <w:sz w:val="24"/>
          <w:szCs w:val="24"/>
        </w:rPr>
        <w:t xml:space="preserve"> UN</w:t>
      </w:r>
      <w:r w:rsidR="00352D75" w:rsidRPr="00352D75">
        <w:rPr>
          <w:color w:val="000000" w:themeColor="text1"/>
          <w:sz w:val="24"/>
          <w:szCs w:val="24"/>
        </w:rPr>
        <w:t xml:space="preserve">, which </w:t>
      </w:r>
      <w:del w:id="0" w:author="Monika Reichart" w:date="2018-11-20T16:31:00Z">
        <w:r w:rsidR="00352D75" w:rsidRPr="00352D75" w:rsidDel="0054383E">
          <w:rPr>
            <w:color w:val="000000" w:themeColor="text1"/>
            <w:sz w:val="24"/>
            <w:szCs w:val="24"/>
          </w:rPr>
          <w:delText xml:space="preserve">foresees </w:delText>
        </w:r>
      </w:del>
      <w:ins w:id="1" w:author="Monika Reichart" w:date="2018-11-20T16:31:00Z">
        <w:r w:rsidR="0054383E">
          <w:rPr>
            <w:color w:val="000000" w:themeColor="text1"/>
            <w:sz w:val="24"/>
            <w:szCs w:val="24"/>
          </w:rPr>
          <w:t>prognosticates</w:t>
        </w:r>
        <w:r w:rsidR="0054383E" w:rsidRPr="00352D75">
          <w:rPr>
            <w:color w:val="000000" w:themeColor="text1"/>
            <w:sz w:val="24"/>
            <w:szCs w:val="24"/>
          </w:rPr>
          <w:t xml:space="preserve"> </w:t>
        </w:r>
      </w:ins>
      <w:r w:rsidR="00352D75" w:rsidRPr="00352D75">
        <w:rPr>
          <w:color w:val="000000" w:themeColor="text1"/>
          <w:sz w:val="24"/>
          <w:szCs w:val="24"/>
        </w:rPr>
        <w:t>major urban growth in the countries of Africa and South Asia.</w:t>
      </w:r>
    </w:p>
    <w:p w14:paraId="7B78849C" w14:textId="58B6FCF6" w:rsidR="00C04718" w:rsidRPr="00BC7A7F" w:rsidRDefault="00DD63F6" w:rsidP="00B71B28">
      <w:pPr>
        <w:rPr>
          <w:color w:val="000000" w:themeColor="text1"/>
          <w:sz w:val="24"/>
          <w:szCs w:val="24"/>
        </w:rPr>
      </w:pPr>
      <w:r>
        <w:rPr>
          <w:color w:val="2F5496" w:themeColor="accent1" w:themeShade="BF"/>
          <w:sz w:val="32"/>
          <w:szCs w:val="32"/>
          <w:u w:val="single"/>
        </w:rPr>
        <w:lastRenderedPageBreak/>
        <w:t>PROBLEMS OF MEGACITIES</w:t>
      </w:r>
      <w:r w:rsidR="00A00F3D" w:rsidRPr="00A00F3D">
        <w:rPr>
          <w:color w:val="2F5496" w:themeColor="accent1" w:themeShade="BF"/>
          <w:sz w:val="32"/>
          <w:szCs w:val="32"/>
          <w:u w:val="single"/>
        </w:rPr>
        <w:t>:</w:t>
      </w:r>
    </w:p>
    <w:p w14:paraId="59844909" w14:textId="6F8DAF20" w:rsidR="00A00F3D" w:rsidRDefault="001D5A76" w:rsidP="00B71B28">
      <w:pPr>
        <w:rPr>
          <w:color w:val="000000" w:themeColor="text1"/>
          <w:sz w:val="24"/>
          <w:szCs w:val="24"/>
        </w:rPr>
      </w:pPr>
      <w:r>
        <w:rPr>
          <w:color w:val="000000" w:themeColor="text1"/>
          <w:sz w:val="24"/>
          <w:szCs w:val="24"/>
        </w:rPr>
        <w:t xml:space="preserve">Megacities </w:t>
      </w:r>
      <w:r w:rsidR="00654D8A">
        <w:rPr>
          <w:color w:val="000000" w:themeColor="text1"/>
          <w:sz w:val="24"/>
          <w:szCs w:val="24"/>
        </w:rPr>
        <w:t>will be facing nu</w:t>
      </w:r>
      <w:r w:rsidR="00796E1B">
        <w:rPr>
          <w:color w:val="000000" w:themeColor="text1"/>
          <w:sz w:val="24"/>
          <w:szCs w:val="24"/>
        </w:rPr>
        <w:t xml:space="preserve">merous </w:t>
      </w:r>
      <w:r>
        <w:rPr>
          <w:color w:val="000000" w:themeColor="text1"/>
          <w:sz w:val="24"/>
          <w:szCs w:val="24"/>
        </w:rPr>
        <w:t>problems</w:t>
      </w:r>
      <w:r w:rsidR="00D35003">
        <w:rPr>
          <w:color w:val="000000" w:themeColor="text1"/>
          <w:sz w:val="24"/>
          <w:szCs w:val="24"/>
        </w:rPr>
        <w:t>, from socioeconomic t</w:t>
      </w:r>
      <w:r w:rsidR="00B84ECC">
        <w:rPr>
          <w:color w:val="000000" w:themeColor="text1"/>
          <w:sz w:val="24"/>
          <w:szCs w:val="24"/>
        </w:rPr>
        <w:t>o environmental</w:t>
      </w:r>
      <w:r w:rsidR="00654D8A">
        <w:rPr>
          <w:color w:val="000000" w:themeColor="text1"/>
          <w:sz w:val="24"/>
          <w:szCs w:val="24"/>
        </w:rPr>
        <w:t xml:space="preserve"> ones</w:t>
      </w:r>
      <w:r>
        <w:rPr>
          <w:color w:val="000000" w:themeColor="text1"/>
          <w:sz w:val="24"/>
          <w:szCs w:val="24"/>
        </w:rPr>
        <w:t xml:space="preserve">. </w:t>
      </w:r>
      <w:r w:rsidRPr="001D5A76">
        <w:rPr>
          <w:color w:val="000000" w:themeColor="text1"/>
          <w:sz w:val="24"/>
          <w:szCs w:val="24"/>
        </w:rPr>
        <w:t>With relatively little living space available and many rural immigrants</w:t>
      </w:r>
      <w:r w:rsidR="000F3E5C">
        <w:rPr>
          <w:color w:val="000000" w:themeColor="text1"/>
          <w:sz w:val="24"/>
          <w:szCs w:val="24"/>
        </w:rPr>
        <w:t xml:space="preserve"> moving</w:t>
      </w:r>
      <w:r w:rsidR="00654D8A">
        <w:rPr>
          <w:color w:val="000000" w:themeColor="text1"/>
          <w:sz w:val="24"/>
          <w:szCs w:val="24"/>
        </w:rPr>
        <w:t xml:space="preserve"> into urban </w:t>
      </w:r>
      <w:proofErr w:type="spellStart"/>
      <w:r w:rsidR="000F3E5C" w:rsidRPr="000F3E5C">
        <w:rPr>
          <w:color w:val="000000" w:themeColor="text1"/>
          <w:sz w:val="24"/>
          <w:szCs w:val="24"/>
        </w:rPr>
        <w:t>neighbo</w:t>
      </w:r>
      <w:r w:rsidR="00C95BA4">
        <w:rPr>
          <w:color w:val="000000" w:themeColor="text1"/>
          <w:sz w:val="24"/>
          <w:szCs w:val="24"/>
        </w:rPr>
        <w:t>u</w:t>
      </w:r>
      <w:r w:rsidR="000F3E5C" w:rsidRPr="000F3E5C">
        <w:rPr>
          <w:color w:val="000000" w:themeColor="text1"/>
          <w:sz w:val="24"/>
          <w:szCs w:val="24"/>
        </w:rPr>
        <w:t>rhood</w:t>
      </w:r>
      <w:r w:rsidR="000F3E5C">
        <w:rPr>
          <w:color w:val="000000" w:themeColor="text1"/>
          <w:sz w:val="24"/>
          <w:szCs w:val="24"/>
        </w:rPr>
        <w:t>s</w:t>
      </w:r>
      <w:proofErr w:type="spellEnd"/>
      <w:r w:rsidRPr="001D5A76">
        <w:rPr>
          <w:color w:val="000000" w:themeColor="text1"/>
          <w:sz w:val="24"/>
          <w:szCs w:val="24"/>
        </w:rPr>
        <w:t xml:space="preserve">, many of the wealthier residents move </w:t>
      </w:r>
      <w:r w:rsidR="00654D8A">
        <w:rPr>
          <w:color w:val="000000" w:themeColor="text1"/>
          <w:sz w:val="24"/>
          <w:szCs w:val="24"/>
        </w:rPr>
        <w:t>to the</w:t>
      </w:r>
      <w:r w:rsidRPr="001D5A76">
        <w:rPr>
          <w:color w:val="000000" w:themeColor="text1"/>
          <w:sz w:val="24"/>
          <w:szCs w:val="24"/>
        </w:rPr>
        <w:t xml:space="preserve"> outskirts. Thus, the poor residents and immigrants </w:t>
      </w:r>
      <w:del w:id="2" w:author="Monika Reichart" w:date="2018-11-20T16:32:00Z">
        <w:r w:rsidR="00F870F2" w:rsidDel="0054383E">
          <w:rPr>
            <w:color w:val="000000" w:themeColor="text1"/>
            <w:sz w:val="24"/>
            <w:szCs w:val="24"/>
          </w:rPr>
          <w:delText>majorly</w:delText>
        </w:r>
        <w:r w:rsidRPr="001D5A76" w:rsidDel="0054383E">
          <w:rPr>
            <w:color w:val="000000" w:themeColor="text1"/>
            <w:sz w:val="24"/>
            <w:szCs w:val="24"/>
          </w:rPr>
          <w:delText xml:space="preserve"> </w:delText>
        </w:r>
      </w:del>
      <w:ins w:id="3" w:author="Monika Reichart" w:date="2018-11-20T16:32:00Z">
        <w:r w:rsidR="0054383E">
          <w:rPr>
            <w:color w:val="000000" w:themeColor="text1"/>
            <w:sz w:val="24"/>
            <w:szCs w:val="24"/>
          </w:rPr>
          <w:t>will inhabit</w:t>
        </w:r>
      </w:ins>
      <w:del w:id="4" w:author="Monika Reichart" w:date="2018-11-20T16:32:00Z">
        <w:r w:rsidRPr="001D5A76" w:rsidDel="0054383E">
          <w:rPr>
            <w:color w:val="000000" w:themeColor="text1"/>
            <w:sz w:val="24"/>
            <w:szCs w:val="24"/>
          </w:rPr>
          <w:delText>live in the</w:delText>
        </w:r>
      </w:del>
      <w:r w:rsidRPr="001D5A76">
        <w:rPr>
          <w:color w:val="000000" w:themeColor="text1"/>
          <w:sz w:val="24"/>
          <w:szCs w:val="24"/>
        </w:rPr>
        <w:t xml:space="preserve"> city center</w:t>
      </w:r>
      <w:r w:rsidR="00F870F2">
        <w:rPr>
          <w:color w:val="000000" w:themeColor="text1"/>
          <w:sz w:val="24"/>
          <w:szCs w:val="24"/>
        </w:rPr>
        <w:t xml:space="preserve">s or </w:t>
      </w:r>
      <w:del w:id="5" w:author="Monika Reichart" w:date="2018-11-20T16:32:00Z">
        <w:r w:rsidR="00F870F2" w:rsidDel="0054383E">
          <w:rPr>
            <w:color w:val="000000" w:themeColor="text1"/>
            <w:sz w:val="24"/>
            <w:szCs w:val="24"/>
          </w:rPr>
          <w:delText xml:space="preserve">in </w:delText>
        </w:r>
      </w:del>
      <w:r w:rsidR="00F870F2">
        <w:rPr>
          <w:color w:val="000000" w:themeColor="text1"/>
          <w:sz w:val="24"/>
          <w:szCs w:val="24"/>
        </w:rPr>
        <w:t>slums around or within the city</w:t>
      </w:r>
      <w:r w:rsidRPr="001D5A76">
        <w:rPr>
          <w:color w:val="000000" w:themeColor="text1"/>
          <w:sz w:val="24"/>
          <w:szCs w:val="24"/>
        </w:rPr>
        <w:t>. Due to this huge</w:t>
      </w:r>
      <w:r w:rsidR="00B84ECC">
        <w:rPr>
          <w:color w:val="000000" w:themeColor="text1"/>
          <w:sz w:val="24"/>
          <w:szCs w:val="24"/>
        </w:rPr>
        <w:t xml:space="preserve"> inequality</w:t>
      </w:r>
      <w:r w:rsidRPr="001D5A76">
        <w:rPr>
          <w:color w:val="000000" w:themeColor="text1"/>
          <w:sz w:val="24"/>
          <w:szCs w:val="24"/>
        </w:rPr>
        <w:t>, there is also a relatively high level of crime in megacities, which, in co</w:t>
      </w:r>
      <w:r w:rsidR="00F870F2">
        <w:rPr>
          <w:color w:val="000000" w:themeColor="text1"/>
          <w:sz w:val="24"/>
          <w:szCs w:val="24"/>
        </w:rPr>
        <w:t>mbination</w:t>
      </w:r>
      <w:r w:rsidRPr="001D5A76">
        <w:rPr>
          <w:color w:val="000000" w:themeColor="text1"/>
          <w:sz w:val="24"/>
          <w:szCs w:val="24"/>
        </w:rPr>
        <w:t xml:space="preserve"> with insufficient </w:t>
      </w:r>
      <w:r w:rsidR="00654D8A">
        <w:rPr>
          <w:color w:val="000000" w:themeColor="text1"/>
          <w:sz w:val="24"/>
          <w:szCs w:val="24"/>
        </w:rPr>
        <w:t>infrastructure and lack of investment</w:t>
      </w:r>
      <w:r w:rsidRPr="001D5A76">
        <w:rPr>
          <w:color w:val="000000" w:themeColor="text1"/>
          <w:sz w:val="24"/>
          <w:szCs w:val="24"/>
        </w:rPr>
        <w:t>, means that many parts of the city are left</w:t>
      </w:r>
      <w:r w:rsidR="00B84ECC">
        <w:rPr>
          <w:color w:val="000000" w:themeColor="text1"/>
          <w:sz w:val="24"/>
          <w:szCs w:val="24"/>
        </w:rPr>
        <w:t xml:space="preserve"> to themselves</w:t>
      </w:r>
      <w:r>
        <w:rPr>
          <w:color w:val="000000" w:themeColor="text1"/>
          <w:sz w:val="24"/>
          <w:szCs w:val="24"/>
        </w:rPr>
        <w:t>.</w:t>
      </w:r>
      <w:r w:rsidR="00B84ECC">
        <w:rPr>
          <w:color w:val="000000" w:themeColor="text1"/>
          <w:sz w:val="24"/>
          <w:szCs w:val="24"/>
        </w:rPr>
        <w:br/>
        <w:t>Another big problem of megacities is environmental pollution</w:t>
      </w:r>
      <w:r w:rsidR="00071A5C">
        <w:rPr>
          <w:color w:val="000000" w:themeColor="text1"/>
          <w:sz w:val="24"/>
          <w:szCs w:val="24"/>
        </w:rPr>
        <w:t>.</w:t>
      </w:r>
      <w:r w:rsidR="005E7D20">
        <w:rPr>
          <w:color w:val="000000" w:themeColor="text1"/>
          <w:sz w:val="24"/>
          <w:szCs w:val="24"/>
        </w:rPr>
        <w:t xml:space="preserve"> </w:t>
      </w:r>
      <w:r w:rsidR="00071A5C">
        <w:rPr>
          <w:color w:val="000000" w:themeColor="text1"/>
          <w:sz w:val="24"/>
          <w:szCs w:val="24"/>
        </w:rPr>
        <w:t>M</w:t>
      </w:r>
      <w:r w:rsidR="005E7D20">
        <w:rPr>
          <w:color w:val="000000" w:themeColor="text1"/>
          <w:sz w:val="24"/>
          <w:szCs w:val="24"/>
        </w:rPr>
        <w:t xml:space="preserve">any cities struggle with </w:t>
      </w:r>
      <w:r w:rsidR="00654D8A">
        <w:rPr>
          <w:color w:val="000000" w:themeColor="text1"/>
          <w:sz w:val="24"/>
          <w:szCs w:val="24"/>
        </w:rPr>
        <w:t>waste disposal,</w:t>
      </w:r>
      <w:r w:rsidR="000F3E5C">
        <w:rPr>
          <w:color w:val="000000" w:themeColor="text1"/>
          <w:sz w:val="24"/>
          <w:szCs w:val="24"/>
        </w:rPr>
        <w:t xml:space="preserve"> sewage discharge</w:t>
      </w:r>
      <w:r w:rsidR="00654D8A">
        <w:rPr>
          <w:color w:val="000000" w:themeColor="text1"/>
          <w:sz w:val="24"/>
          <w:szCs w:val="24"/>
        </w:rPr>
        <w:t xml:space="preserve"> and </w:t>
      </w:r>
      <w:r w:rsidR="008E5DB1">
        <w:rPr>
          <w:color w:val="000000" w:themeColor="text1"/>
          <w:sz w:val="24"/>
          <w:szCs w:val="24"/>
        </w:rPr>
        <w:t>air and groundwater pollution</w:t>
      </w:r>
      <w:r w:rsidR="000F3E5C">
        <w:rPr>
          <w:color w:val="000000" w:themeColor="text1"/>
          <w:sz w:val="24"/>
          <w:szCs w:val="24"/>
        </w:rPr>
        <w:t xml:space="preserve"> caused by</w:t>
      </w:r>
      <w:r w:rsidR="007C66DB">
        <w:rPr>
          <w:color w:val="000000" w:themeColor="text1"/>
          <w:sz w:val="24"/>
          <w:szCs w:val="24"/>
        </w:rPr>
        <w:t xml:space="preserve"> for example</w:t>
      </w:r>
      <w:r w:rsidR="000F3E5C">
        <w:rPr>
          <w:color w:val="000000" w:themeColor="text1"/>
          <w:sz w:val="24"/>
          <w:szCs w:val="24"/>
        </w:rPr>
        <w:t xml:space="preserve"> e-w</w:t>
      </w:r>
      <w:r w:rsidR="00997994">
        <w:rPr>
          <w:color w:val="000000" w:themeColor="text1"/>
          <w:sz w:val="24"/>
          <w:szCs w:val="24"/>
        </w:rPr>
        <w:t>aste recycling</w:t>
      </w:r>
      <w:r w:rsidR="000F3E5C">
        <w:rPr>
          <w:color w:val="000000" w:themeColor="text1"/>
          <w:sz w:val="24"/>
          <w:szCs w:val="24"/>
        </w:rPr>
        <w:t xml:space="preserve">. </w:t>
      </w:r>
    </w:p>
    <w:p w14:paraId="33DE3268" w14:textId="0087BD7E" w:rsidR="005E7D20" w:rsidRDefault="005E7D20" w:rsidP="00B71B28">
      <w:pPr>
        <w:rPr>
          <w:color w:val="000000" w:themeColor="text1"/>
          <w:sz w:val="24"/>
          <w:szCs w:val="24"/>
        </w:rPr>
      </w:pPr>
    </w:p>
    <w:p w14:paraId="408313B3" w14:textId="24343C74" w:rsidR="00352D75" w:rsidRDefault="000154CD" w:rsidP="00B71B28">
      <w:pPr>
        <w:rPr>
          <w:color w:val="2F5496" w:themeColor="accent1" w:themeShade="BF"/>
          <w:sz w:val="32"/>
          <w:szCs w:val="32"/>
          <w:u w:val="single"/>
        </w:rPr>
      </w:pPr>
      <w:r>
        <w:rPr>
          <w:color w:val="2F5496" w:themeColor="accent1" w:themeShade="BF"/>
          <w:sz w:val="32"/>
          <w:szCs w:val="32"/>
          <w:u w:val="single"/>
        </w:rPr>
        <w:t>Possible solutions:</w:t>
      </w:r>
    </w:p>
    <w:p w14:paraId="73DFE207" w14:textId="14799DC9" w:rsidR="00352D75" w:rsidRPr="00706749" w:rsidRDefault="00B072CC" w:rsidP="00B71B28">
      <w:pPr>
        <w:rPr>
          <w:color w:val="000000" w:themeColor="text1"/>
          <w:sz w:val="24"/>
          <w:szCs w:val="24"/>
        </w:rPr>
      </w:pPr>
      <w:r w:rsidRPr="00B072CC">
        <w:rPr>
          <w:color w:val="000000" w:themeColor="text1"/>
          <w:sz w:val="24"/>
          <w:szCs w:val="24"/>
        </w:rPr>
        <w:t>One megacity which has shown remarkable progress in the last years is Chengdu, the capital of the Chinese province Sichuan. Its government has helped developing the city’s surroundings effectively. The goal was to make it less attractive for people to move into the city. That was done by changing the nationwide household registration system, called Hukou. This system formerly made it impossible for rural migrants to register as citizens of the city and thus they were not able to benefit from the city’s welfare services. Now women over 55 and men over 60</w:t>
      </w:r>
      <w:del w:id="6" w:author="Monika Reichart" w:date="2018-11-20T16:35:00Z">
        <w:r w:rsidRPr="00B072CC" w:rsidDel="0054383E">
          <w:rPr>
            <w:color w:val="000000" w:themeColor="text1"/>
            <w:sz w:val="24"/>
            <w:szCs w:val="24"/>
          </w:rPr>
          <w:delText>,</w:delText>
        </w:r>
      </w:del>
      <w:r w:rsidRPr="00B072CC">
        <w:rPr>
          <w:color w:val="000000" w:themeColor="text1"/>
          <w:sz w:val="24"/>
          <w:szCs w:val="24"/>
        </w:rPr>
        <w:t xml:space="preserve"> that live outside of the city</w:t>
      </w:r>
      <w:del w:id="7" w:author="Monika Reichart" w:date="2018-11-20T16:35:00Z">
        <w:r w:rsidRPr="00B072CC" w:rsidDel="0054383E">
          <w:rPr>
            <w:color w:val="000000" w:themeColor="text1"/>
            <w:sz w:val="24"/>
            <w:szCs w:val="24"/>
          </w:rPr>
          <w:delText>,</w:delText>
        </w:r>
      </w:del>
      <w:r w:rsidRPr="00B072CC">
        <w:rPr>
          <w:color w:val="000000" w:themeColor="text1"/>
          <w:sz w:val="24"/>
          <w:szCs w:val="24"/>
        </w:rPr>
        <w:t xml:space="preserve"> can claim pension if they paid premiums for at least 15 years.</w:t>
      </w:r>
      <w:r>
        <w:rPr>
          <w:color w:val="000000" w:themeColor="text1"/>
          <w:sz w:val="24"/>
          <w:szCs w:val="24"/>
        </w:rPr>
        <w:t xml:space="preserve"> </w:t>
      </w:r>
      <w:r w:rsidR="00706749" w:rsidRPr="00706749">
        <w:rPr>
          <w:color w:val="000000" w:themeColor="text1"/>
          <w:sz w:val="24"/>
          <w:szCs w:val="24"/>
        </w:rPr>
        <w:t>Also, the government of Chengdu</w:t>
      </w:r>
      <w:r w:rsidR="008E5DB1">
        <w:rPr>
          <w:color w:val="000000" w:themeColor="text1"/>
          <w:sz w:val="24"/>
          <w:szCs w:val="24"/>
        </w:rPr>
        <w:t xml:space="preserve"> has </w:t>
      </w:r>
      <w:r w:rsidR="00706749" w:rsidRPr="00706749">
        <w:rPr>
          <w:color w:val="000000" w:themeColor="text1"/>
          <w:sz w:val="24"/>
          <w:szCs w:val="24"/>
        </w:rPr>
        <w:t>buil</w:t>
      </w:r>
      <w:r w:rsidR="00706749">
        <w:rPr>
          <w:color w:val="000000" w:themeColor="text1"/>
          <w:sz w:val="24"/>
          <w:szCs w:val="24"/>
        </w:rPr>
        <w:t>t</w:t>
      </w:r>
      <w:r w:rsidR="00706749" w:rsidRPr="00706749">
        <w:rPr>
          <w:color w:val="000000" w:themeColor="text1"/>
          <w:sz w:val="24"/>
          <w:szCs w:val="24"/>
        </w:rPr>
        <w:t xml:space="preserve"> a lot of new schools in the villages surrounding it to give pupils the chance</w:t>
      </w:r>
      <w:r w:rsidR="00706749">
        <w:rPr>
          <w:color w:val="000000" w:themeColor="text1"/>
          <w:sz w:val="24"/>
          <w:szCs w:val="24"/>
        </w:rPr>
        <w:t xml:space="preserve"> </w:t>
      </w:r>
      <w:del w:id="8" w:author="Monika Reichart" w:date="2018-11-20T16:35:00Z">
        <w:r w:rsidR="00706749" w:rsidRPr="00706749" w:rsidDel="0054383E">
          <w:rPr>
            <w:color w:val="000000" w:themeColor="text1"/>
            <w:sz w:val="24"/>
            <w:szCs w:val="24"/>
          </w:rPr>
          <w:delText>to get educated better</w:delText>
        </w:r>
      </w:del>
      <w:ins w:id="9" w:author="Monika Reichart" w:date="2018-11-20T16:35:00Z">
        <w:r w:rsidR="0054383E">
          <w:rPr>
            <w:color w:val="000000" w:themeColor="text1"/>
            <w:sz w:val="24"/>
            <w:szCs w:val="24"/>
          </w:rPr>
          <w:t>of a higher education</w:t>
        </w:r>
      </w:ins>
      <w:r w:rsidR="00706749" w:rsidRPr="00706749">
        <w:rPr>
          <w:color w:val="000000" w:themeColor="text1"/>
          <w:sz w:val="24"/>
          <w:szCs w:val="24"/>
        </w:rPr>
        <w:t>.</w:t>
      </w:r>
      <w:r w:rsidR="00706749">
        <w:rPr>
          <w:color w:val="000000" w:themeColor="text1"/>
          <w:sz w:val="24"/>
          <w:szCs w:val="24"/>
        </w:rPr>
        <w:br/>
        <w:t>With all those measures, the government has managed to reduce immigration.</w:t>
      </w:r>
    </w:p>
    <w:p w14:paraId="687D35D2" w14:textId="4D19A7FA" w:rsidR="00352D75" w:rsidRDefault="00352D75" w:rsidP="00B71B28">
      <w:pPr>
        <w:rPr>
          <w:color w:val="2F5496" w:themeColor="accent1" w:themeShade="BF"/>
          <w:sz w:val="32"/>
          <w:szCs w:val="32"/>
          <w:u w:val="single"/>
        </w:rPr>
      </w:pPr>
    </w:p>
    <w:p w14:paraId="3BE581E1" w14:textId="5E5CE501" w:rsidR="005E7D20" w:rsidRDefault="00DD63F6" w:rsidP="00B71B28">
      <w:pPr>
        <w:rPr>
          <w:color w:val="2F5496" w:themeColor="accent1" w:themeShade="BF"/>
          <w:sz w:val="32"/>
          <w:szCs w:val="32"/>
          <w:u w:val="single"/>
        </w:rPr>
      </w:pPr>
      <w:r w:rsidRPr="00DD63F6">
        <w:rPr>
          <w:color w:val="2F5496" w:themeColor="accent1" w:themeShade="BF"/>
          <w:sz w:val="32"/>
          <w:szCs w:val="32"/>
          <w:u w:val="single"/>
        </w:rPr>
        <w:t>CONCLUSION:</w:t>
      </w:r>
    </w:p>
    <w:p w14:paraId="565E2375" w14:textId="1004A5B4" w:rsidR="005E7D20" w:rsidRDefault="00DD63F6" w:rsidP="00B71B28">
      <w:pPr>
        <w:rPr>
          <w:color w:val="000000" w:themeColor="text1"/>
          <w:sz w:val="24"/>
          <w:szCs w:val="24"/>
        </w:rPr>
      </w:pPr>
      <w:r>
        <w:rPr>
          <w:color w:val="000000" w:themeColor="text1"/>
          <w:sz w:val="24"/>
          <w:szCs w:val="24"/>
        </w:rPr>
        <w:t>Nearly 55% of the world’s population live in cities. This figure is said to rise to 68% in the next decades according to the UN.</w:t>
      </w:r>
      <w:r w:rsidR="005B12E9">
        <w:rPr>
          <w:color w:val="000000" w:themeColor="text1"/>
          <w:sz w:val="24"/>
          <w:szCs w:val="24"/>
        </w:rPr>
        <w:t xml:space="preserve"> </w:t>
      </w:r>
      <w:r w:rsidR="0044418E" w:rsidRPr="0044418E">
        <w:rPr>
          <w:color w:val="000000" w:themeColor="text1"/>
          <w:sz w:val="24"/>
          <w:szCs w:val="24"/>
        </w:rPr>
        <w:t xml:space="preserve">Since many megacities </w:t>
      </w:r>
      <w:r w:rsidR="00352D75" w:rsidRPr="0044418E">
        <w:rPr>
          <w:color w:val="000000" w:themeColor="text1"/>
          <w:sz w:val="24"/>
          <w:szCs w:val="24"/>
        </w:rPr>
        <w:t>ar</w:t>
      </w:r>
      <w:r w:rsidR="00B84ECC">
        <w:rPr>
          <w:color w:val="000000" w:themeColor="text1"/>
          <w:sz w:val="24"/>
          <w:szCs w:val="24"/>
        </w:rPr>
        <w:t>e located</w:t>
      </w:r>
      <w:r w:rsidR="00352D75" w:rsidRPr="0044418E">
        <w:rPr>
          <w:color w:val="000000" w:themeColor="text1"/>
          <w:sz w:val="24"/>
          <w:szCs w:val="24"/>
        </w:rPr>
        <w:t xml:space="preserve"> in</w:t>
      </w:r>
      <w:r w:rsidR="0044418E" w:rsidRPr="0044418E">
        <w:rPr>
          <w:color w:val="000000" w:themeColor="text1"/>
          <w:sz w:val="24"/>
          <w:szCs w:val="24"/>
        </w:rPr>
        <w:t xml:space="preserve"> countries where there are political and economic tensions, finding solutions to all these problems </w:t>
      </w:r>
      <w:del w:id="10" w:author="Monika Reichart" w:date="2018-11-20T16:35:00Z">
        <w:r w:rsidR="0044418E" w:rsidRPr="0044418E" w:rsidDel="0054383E">
          <w:rPr>
            <w:color w:val="000000" w:themeColor="text1"/>
            <w:sz w:val="24"/>
            <w:szCs w:val="24"/>
          </w:rPr>
          <w:delText>is</w:delText>
        </w:r>
        <w:r w:rsidR="00B84ECC" w:rsidDel="0054383E">
          <w:rPr>
            <w:color w:val="000000" w:themeColor="text1"/>
            <w:sz w:val="24"/>
            <w:szCs w:val="24"/>
          </w:rPr>
          <w:delText xml:space="preserve"> </w:delText>
        </w:r>
      </w:del>
      <w:ins w:id="11" w:author="Monika Reichart" w:date="2018-11-20T16:35:00Z">
        <w:r w:rsidR="0054383E">
          <w:rPr>
            <w:color w:val="000000" w:themeColor="text1"/>
            <w:sz w:val="24"/>
            <w:szCs w:val="24"/>
          </w:rPr>
          <w:t>will be challenging</w:t>
        </w:r>
      </w:ins>
      <w:del w:id="12" w:author="Monika Reichart" w:date="2018-11-20T16:35:00Z">
        <w:r w:rsidR="00B84ECC" w:rsidDel="0054383E">
          <w:rPr>
            <w:color w:val="000000" w:themeColor="text1"/>
            <w:sz w:val="24"/>
            <w:szCs w:val="24"/>
          </w:rPr>
          <w:delText>problem</w:delText>
        </w:r>
      </w:del>
      <w:del w:id="13" w:author="Monika Reichart" w:date="2018-11-20T16:36:00Z">
        <w:r w:rsidR="00B84ECC" w:rsidDel="0054383E">
          <w:rPr>
            <w:color w:val="000000" w:themeColor="text1"/>
            <w:sz w:val="24"/>
            <w:szCs w:val="24"/>
          </w:rPr>
          <w:delText>atic</w:delText>
        </w:r>
      </w:del>
      <w:bookmarkStart w:id="14" w:name="_GoBack"/>
      <w:bookmarkEnd w:id="14"/>
      <w:r w:rsidR="00706749">
        <w:rPr>
          <w:color w:val="000000" w:themeColor="text1"/>
          <w:sz w:val="24"/>
          <w:szCs w:val="24"/>
        </w:rPr>
        <w:t xml:space="preserve"> but there are models of how cities should develop in order to guarantee a</w:t>
      </w:r>
      <w:r w:rsidR="00B84ECC">
        <w:rPr>
          <w:color w:val="000000" w:themeColor="text1"/>
          <w:sz w:val="24"/>
          <w:szCs w:val="24"/>
        </w:rPr>
        <w:t xml:space="preserve"> high standard</w:t>
      </w:r>
      <w:r w:rsidR="00706749">
        <w:rPr>
          <w:color w:val="000000" w:themeColor="text1"/>
          <w:sz w:val="24"/>
          <w:szCs w:val="24"/>
        </w:rPr>
        <w:t xml:space="preserve"> of living.</w:t>
      </w:r>
      <w:r w:rsidR="0044418E">
        <w:rPr>
          <w:color w:val="000000" w:themeColor="text1"/>
          <w:sz w:val="24"/>
          <w:szCs w:val="24"/>
        </w:rPr>
        <w:t xml:space="preserve"> </w:t>
      </w:r>
    </w:p>
    <w:p w14:paraId="658F89B5" w14:textId="2B3CA700" w:rsidR="005E7D20" w:rsidRDefault="005E7D20" w:rsidP="00B71B28">
      <w:pPr>
        <w:rPr>
          <w:color w:val="000000" w:themeColor="text1"/>
          <w:sz w:val="24"/>
          <w:szCs w:val="24"/>
        </w:rPr>
      </w:pPr>
    </w:p>
    <w:p w14:paraId="50DF69DD" w14:textId="25ED2C56" w:rsidR="00DD205C" w:rsidRDefault="00DD205C" w:rsidP="00B71B28">
      <w:pPr>
        <w:rPr>
          <w:color w:val="000000" w:themeColor="text1"/>
          <w:sz w:val="24"/>
          <w:szCs w:val="24"/>
        </w:rPr>
      </w:pPr>
    </w:p>
    <w:p w14:paraId="16CAAC0C" w14:textId="366612BC" w:rsidR="00DD205C" w:rsidRDefault="00DD205C" w:rsidP="00B71B28">
      <w:pPr>
        <w:rPr>
          <w:color w:val="000000" w:themeColor="text1"/>
          <w:sz w:val="24"/>
          <w:szCs w:val="24"/>
        </w:rPr>
      </w:pPr>
    </w:p>
    <w:p w14:paraId="04E98D84" w14:textId="0EE6C4EB" w:rsidR="00BC7A7F" w:rsidRDefault="00BC7A7F" w:rsidP="00B71B28">
      <w:pPr>
        <w:rPr>
          <w:color w:val="000000" w:themeColor="text1"/>
          <w:sz w:val="24"/>
          <w:szCs w:val="24"/>
        </w:rPr>
      </w:pPr>
    </w:p>
    <w:p w14:paraId="41FE1041" w14:textId="4F18A192" w:rsidR="00DD205C" w:rsidRDefault="00EE1B03" w:rsidP="00B71B28">
      <w:pPr>
        <w:rPr>
          <w:color w:val="000000" w:themeColor="text1"/>
          <w:sz w:val="24"/>
          <w:szCs w:val="24"/>
        </w:rPr>
      </w:pPr>
      <w:r>
        <w:rPr>
          <w:color w:val="000000" w:themeColor="text1"/>
          <w:sz w:val="24"/>
          <w:szCs w:val="24"/>
        </w:rPr>
        <w:softHyphen/>
      </w:r>
      <w:r>
        <w:rPr>
          <w:color w:val="000000" w:themeColor="text1"/>
          <w:sz w:val="24"/>
          <w:szCs w:val="24"/>
        </w:rPr>
        <w:softHyphen/>
      </w:r>
      <w:r>
        <w:rPr>
          <w:color w:val="000000" w:themeColor="text1"/>
          <w:sz w:val="24"/>
          <w:szCs w:val="24"/>
        </w:rPr>
        <w:softHyphen/>
      </w:r>
      <w:r>
        <w:rPr>
          <w:color w:val="000000" w:themeColor="text1"/>
          <w:sz w:val="24"/>
          <w:szCs w:val="24"/>
        </w:rPr>
        <w:softHyphen/>
      </w:r>
      <w:r>
        <w:rPr>
          <w:color w:val="000000" w:themeColor="text1"/>
          <w:sz w:val="24"/>
          <w:szCs w:val="24"/>
        </w:rPr>
        <w:softHyphen/>
      </w:r>
      <w:r>
        <w:rPr>
          <w:color w:val="000000" w:themeColor="text1"/>
          <w:sz w:val="24"/>
          <w:szCs w:val="24"/>
        </w:rPr>
        <w:softHyphen/>
      </w:r>
      <w:r>
        <w:rPr>
          <w:color w:val="000000" w:themeColor="text1"/>
          <w:sz w:val="24"/>
          <w:szCs w:val="24"/>
        </w:rPr>
        <w:softHyphen/>
      </w:r>
      <w:r>
        <w:rPr>
          <w:color w:val="000000" w:themeColor="text1"/>
          <w:sz w:val="24"/>
          <w:szCs w:val="24"/>
        </w:rPr>
        <w:softHyphen/>
      </w:r>
      <w:r w:rsidR="00DD205C">
        <w:rPr>
          <w:color w:val="000000" w:themeColor="text1"/>
          <w:sz w:val="24"/>
          <w:szCs w:val="24"/>
        </w:rPr>
        <w:t>Sources:</w:t>
      </w:r>
    </w:p>
    <w:p w14:paraId="62406631" w14:textId="1B1A2183" w:rsidR="00DD205C" w:rsidRPr="00A00F3D" w:rsidRDefault="0054383E" w:rsidP="00B71B28">
      <w:pPr>
        <w:rPr>
          <w:color w:val="000000" w:themeColor="text1"/>
          <w:sz w:val="24"/>
          <w:szCs w:val="24"/>
        </w:rPr>
      </w:pPr>
      <w:hyperlink r:id="rId6" w:history="1">
        <w:r w:rsidR="00DD205C" w:rsidRPr="009C3E21">
          <w:rPr>
            <w:rStyle w:val="Hyperlink"/>
            <w:sz w:val="24"/>
            <w:szCs w:val="24"/>
          </w:rPr>
          <w:t>https://www.theguardian.com/society/2012/jan/21/rise-megacity-live</w:t>
        </w:r>
      </w:hyperlink>
    </w:p>
    <w:sectPr w:rsidR="00DD205C" w:rsidRPr="00A00F3D" w:rsidSect="00B2548E">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ika Reichart">
    <w15:presenceInfo w15:providerId="AD" w15:userId="S-1-5-21-2506018869-2225831039-1928185442-5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B28"/>
    <w:rsid w:val="000154CD"/>
    <w:rsid w:val="00071A5C"/>
    <w:rsid w:val="0007334F"/>
    <w:rsid w:val="000749FF"/>
    <w:rsid w:val="0008642C"/>
    <w:rsid w:val="000B7D82"/>
    <w:rsid w:val="000F3E5C"/>
    <w:rsid w:val="00101849"/>
    <w:rsid w:val="001123F0"/>
    <w:rsid w:val="001A7B39"/>
    <w:rsid w:val="001D5A76"/>
    <w:rsid w:val="002259E7"/>
    <w:rsid w:val="00247404"/>
    <w:rsid w:val="002835A4"/>
    <w:rsid w:val="002E1BF2"/>
    <w:rsid w:val="002F5FDC"/>
    <w:rsid w:val="00307C05"/>
    <w:rsid w:val="00342A6E"/>
    <w:rsid w:val="00352D75"/>
    <w:rsid w:val="00360E89"/>
    <w:rsid w:val="003A1378"/>
    <w:rsid w:val="003A57B4"/>
    <w:rsid w:val="0044418E"/>
    <w:rsid w:val="0047347A"/>
    <w:rsid w:val="00537668"/>
    <w:rsid w:val="0054383E"/>
    <w:rsid w:val="00562A51"/>
    <w:rsid w:val="00577EB0"/>
    <w:rsid w:val="005A235E"/>
    <w:rsid w:val="005B12E9"/>
    <w:rsid w:val="005C4FD2"/>
    <w:rsid w:val="005E7D20"/>
    <w:rsid w:val="00654D8A"/>
    <w:rsid w:val="00706749"/>
    <w:rsid w:val="00713855"/>
    <w:rsid w:val="007339F2"/>
    <w:rsid w:val="00736DF0"/>
    <w:rsid w:val="00796E1B"/>
    <w:rsid w:val="007C66DB"/>
    <w:rsid w:val="00822B68"/>
    <w:rsid w:val="00836F9E"/>
    <w:rsid w:val="00862728"/>
    <w:rsid w:val="008E5DB1"/>
    <w:rsid w:val="009079D7"/>
    <w:rsid w:val="009237AA"/>
    <w:rsid w:val="00997994"/>
    <w:rsid w:val="009C0604"/>
    <w:rsid w:val="009E052F"/>
    <w:rsid w:val="00A00F3D"/>
    <w:rsid w:val="00A16CA6"/>
    <w:rsid w:val="00A4760C"/>
    <w:rsid w:val="00A55E5D"/>
    <w:rsid w:val="00B072CC"/>
    <w:rsid w:val="00B07536"/>
    <w:rsid w:val="00B2548E"/>
    <w:rsid w:val="00B53A09"/>
    <w:rsid w:val="00B71B28"/>
    <w:rsid w:val="00B84ECC"/>
    <w:rsid w:val="00B914D7"/>
    <w:rsid w:val="00BC7A7F"/>
    <w:rsid w:val="00BF6818"/>
    <w:rsid w:val="00C006A7"/>
    <w:rsid w:val="00C04718"/>
    <w:rsid w:val="00C95BA4"/>
    <w:rsid w:val="00D16B9A"/>
    <w:rsid w:val="00D35003"/>
    <w:rsid w:val="00D544A5"/>
    <w:rsid w:val="00DC485D"/>
    <w:rsid w:val="00DD205C"/>
    <w:rsid w:val="00DD63F6"/>
    <w:rsid w:val="00E216EC"/>
    <w:rsid w:val="00E34CE2"/>
    <w:rsid w:val="00E67AB2"/>
    <w:rsid w:val="00EC4888"/>
    <w:rsid w:val="00EC5F55"/>
    <w:rsid w:val="00EE1B03"/>
    <w:rsid w:val="00F07F77"/>
    <w:rsid w:val="00F24215"/>
    <w:rsid w:val="00F54A1C"/>
    <w:rsid w:val="00F870F2"/>
    <w:rsid w:val="00FE5492"/>
    <w:rsid w:val="00FE5E38"/>
  </w:rsids>
  <m:mathPr>
    <m:mathFont m:val="Cambria Math"/>
    <m:brkBin m:val="before"/>
    <m:brkBinSub m:val="--"/>
    <m:smallFrac m:val="0"/>
    <m:dispDef/>
    <m:lMargin m:val="0"/>
    <m:rMargin m:val="0"/>
    <m:defJc m:val="centerGroup"/>
    <m:wrapIndent m:val="1440"/>
    <m:intLim m:val="subSup"/>
    <m:naryLim m:val="undOvr"/>
  </m:mathPr>
  <w:themeFontLang w:val="de-AT" w:eastAsia="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8566"/>
  <w15:chartTrackingRefBased/>
  <w15:docId w15:val="{A85C3A49-64D6-42B2-A1C1-AE827202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sid w:val="002E1BF2"/>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DD205C"/>
    <w:rPr>
      <w:color w:val="0563C1" w:themeColor="hyperlink"/>
      <w:u w:val="single"/>
    </w:rPr>
  </w:style>
  <w:style w:type="character" w:customStyle="1" w:styleId="UnresolvedMention">
    <w:name w:val="Unresolved Mention"/>
    <w:basedOn w:val="Absatz-Standardschriftart"/>
    <w:uiPriority w:val="99"/>
    <w:semiHidden/>
    <w:unhideWhenUsed/>
    <w:rsid w:val="00DD205C"/>
    <w:rPr>
      <w:color w:val="605E5C"/>
      <w:shd w:val="clear" w:color="auto" w:fill="E1DFDD"/>
    </w:rPr>
  </w:style>
  <w:style w:type="character" w:styleId="BesuchterHyperlink">
    <w:name w:val="FollowedHyperlink"/>
    <w:basedOn w:val="Absatz-Standardschriftart"/>
    <w:uiPriority w:val="99"/>
    <w:semiHidden/>
    <w:unhideWhenUsed/>
    <w:rsid w:val="00DC485D"/>
    <w:rPr>
      <w:color w:val="954F72" w:themeColor="followedHyperlink"/>
      <w:u w:val="single"/>
    </w:rPr>
  </w:style>
  <w:style w:type="paragraph" w:styleId="Sprechblasentext">
    <w:name w:val="Balloon Text"/>
    <w:basedOn w:val="Standard"/>
    <w:link w:val="SprechblasentextZchn"/>
    <w:uiPriority w:val="99"/>
    <w:semiHidden/>
    <w:unhideWhenUsed/>
    <w:rsid w:val="0054383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4383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heguardian.com/society/2012/jan/21/rise-megacity-live"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214C2-E551-488C-AAA5-180B6E7B7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D1DC6768</Template>
  <TotalTime>0</TotalTime>
  <Pages>2</Pages>
  <Words>487</Words>
  <Characters>3073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Degold Tim</dc:creator>
  <cp:keywords/>
  <dc:description/>
  <cp:lastModifiedBy>Monika Reichart</cp:lastModifiedBy>
  <cp:revision>2</cp:revision>
  <cp:lastPrinted>2018-11-19T08:34:00Z</cp:lastPrinted>
  <dcterms:created xsi:type="dcterms:W3CDTF">2018-11-20T15:36:00Z</dcterms:created>
  <dcterms:modified xsi:type="dcterms:W3CDTF">2018-11-20T15:36:00Z</dcterms:modified>
</cp:coreProperties>
</file>