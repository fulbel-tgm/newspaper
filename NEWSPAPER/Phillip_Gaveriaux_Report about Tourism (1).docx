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CC" w:rsidRPr="009B47A2" w:rsidRDefault="004137CC" w:rsidP="004137CC">
      <w:pPr>
        <w:rPr>
          <w:sz w:val="24"/>
          <w:lang w:val="en-GB"/>
        </w:rPr>
      </w:pPr>
      <w:r w:rsidRPr="009B47A2">
        <w:rPr>
          <w:sz w:val="24"/>
          <w:u w:val="single"/>
          <w:lang w:val="en-GB"/>
        </w:rPr>
        <w:t>To:</w:t>
      </w:r>
      <w:r w:rsidRPr="009B47A2">
        <w:rPr>
          <w:b/>
          <w:sz w:val="24"/>
          <w:lang w:val="en-GB"/>
        </w:rPr>
        <w:t xml:space="preserve"> </w:t>
      </w:r>
      <w:r w:rsidRPr="009B47A2">
        <w:rPr>
          <w:sz w:val="24"/>
          <w:lang w:val="en-GB"/>
        </w:rPr>
        <w:t>Prof. Reichart</w:t>
      </w:r>
    </w:p>
    <w:p w:rsidR="004137CC" w:rsidRPr="009B47A2" w:rsidRDefault="004137CC" w:rsidP="004137CC">
      <w:pPr>
        <w:rPr>
          <w:sz w:val="24"/>
          <w:lang w:val="en-GB"/>
        </w:rPr>
      </w:pPr>
      <w:r w:rsidRPr="009B47A2">
        <w:rPr>
          <w:sz w:val="24"/>
          <w:u w:val="single"/>
          <w:lang w:val="en-GB"/>
        </w:rPr>
        <w:t>From:</w:t>
      </w:r>
      <w:r w:rsidRPr="009B47A2">
        <w:rPr>
          <w:b/>
          <w:sz w:val="24"/>
          <w:lang w:val="en-GB"/>
        </w:rPr>
        <w:t xml:space="preserve"> </w:t>
      </w:r>
      <w:r w:rsidRPr="009B47A2">
        <w:rPr>
          <w:sz w:val="24"/>
          <w:lang w:val="en-GB"/>
        </w:rPr>
        <w:t xml:space="preserve">Philipp Gaveriaux </w:t>
      </w:r>
    </w:p>
    <w:p w:rsidR="009B47A2" w:rsidRPr="00501090" w:rsidRDefault="009B47A2" w:rsidP="004137CC">
      <w:pPr>
        <w:rPr>
          <w:sz w:val="24"/>
          <w:lang w:val="en-GB"/>
        </w:rPr>
      </w:pPr>
      <w:r w:rsidRPr="00501090">
        <w:rPr>
          <w:sz w:val="24"/>
          <w:u w:val="single"/>
          <w:lang w:val="en-GB"/>
        </w:rPr>
        <w:t>Date:</w:t>
      </w:r>
      <w:r w:rsidRPr="00501090">
        <w:rPr>
          <w:sz w:val="24"/>
          <w:lang w:val="en-GB"/>
        </w:rPr>
        <w:t xml:space="preserve"> 26.11.2018</w:t>
      </w:r>
    </w:p>
    <w:p w:rsidR="009B47A2" w:rsidRPr="00501090" w:rsidRDefault="009B47A2" w:rsidP="009B47A2">
      <w:pPr>
        <w:jc w:val="center"/>
        <w:rPr>
          <w:b/>
          <w:sz w:val="32"/>
          <w:lang w:val="en-GB"/>
        </w:rPr>
      </w:pPr>
      <w:r w:rsidRPr="00501090">
        <w:rPr>
          <w:b/>
          <w:sz w:val="32"/>
          <w:lang w:val="en-GB"/>
        </w:rPr>
        <w:t>Report about Tourism</w:t>
      </w:r>
    </w:p>
    <w:p w:rsidR="00F815BC" w:rsidRPr="00F815BC" w:rsidRDefault="00F815BC" w:rsidP="00F815BC">
      <w:pPr>
        <w:spacing w:after="200"/>
        <w:rPr>
          <w:sz w:val="24"/>
          <w:lang w:val="en-GB"/>
        </w:rPr>
      </w:pPr>
      <w:r>
        <w:rPr>
          <w:sz w:val="24"/>
          <w:lang w:val="en-GB"/>
        </w:rPr>
        <w:t xml:space="preserve">The aim of this report is to describe </w:t>
      </w:r>
      <w:del w:id="0" w:author="Monika Reichart" w:date="2019-01-08T10:27:00Z">
        <w:r w:rsidDel="007C1FAF">
          <w:rPr>
            <w:sz w:val="24"/>
            <w:lang w:val="en-GB"/>
          </w:rPr>
          <w:delText xml:space="preserve">the </w:delText>
        </w:r>
      </w:del>
      <w:ins w:id="1" w:author="Monika Reichart" w:date="2019-01-08T10:27:00Z">
        <w:r w:rsidR="007C1FAF">
          <w:rPr>
            <w:sz w:val="24"/>
            <w:lang w:val="en-GB"/>
          </w:rPr>
          <w:t xml:space="preserve">trends and developments </w:t>
        </w:r>
        <w:proofErr w:type="gramStart"/>
        <w:r w:rsidR="007C1FAF">
          <w:rPr>
            <w:sz w:val="24"/>
            <w:lang w:val="en-GB"/>
          </w:rPr>
          <w:t xml:space="preserve">in </w:t>
        </w:r>
        <w:r w:rsidR="007C1FAF">
          <w:rPr>
            <w:sz w:val="24"/>
            <w:lang w:val="en-GB"/>
          </w:rPr>
          <w:t xml:space="preserve"> </w:t>
        </w:r>
      </w:ins>
      <w:r>
        <w:rPr>
          <w:sz w:val="24"/>
          <w:lang w:val="en-GB"/>
        </w:rPr>
        <w:t>tourism</w:t>
      </w:r>
      <w:proofErr w:type="gramEnd"/>
      <w:r>
        <w:rPr>
          <w:sz w:val="24"/>
          <w:lang w:val="en-GB"/>
        </w:rPr>
        <w:t xml:space="preserve"> industry</w:t>
      </w:r>
      <w:r w:rsidR="00E07DA7">
        <w:rPr>
          <w:sz w:val="24"/>
          <w:lang w:val="en-GB"/>
        </w:rPr>
        <w:t xml:space="preserve">, </w:t>
      </w:r>
      <w:del w:id="2" w:author="Monika Reichart" w:date="2019-01-08T10:28:00Z">
        <w:r w:rsidR="00E07DA7" w:rsidDel="007C1FAF">
          <w:rPr>
            <w:sz w:val="24"/>
            <w:lang w:val="en-GB"/>
          </w:rPr>
          <w:delText>show trends and developments and interpret the data from the infograph</w:delText>
        </w:r>
      </w:del>
      <w:proofErr w:type="spellStart"/>
      <w:ins w:id="3" w:author="Monika Reichart" w:date="2019-01-08T10:28:00Z">
        <w:r w:rsidR="007C1FAF">
          <w:rPr>
            <w:sz w:val="24"/>
            <w:lang w:val="en-GB"/>
          </w:rPr>
          <w:t>analyze</w:t>
        </w:r>
        <w:proofErr w:type="spellEnd"/>
        <w:r w:rsidR="007C1FAF">
          <w:rPr>
            <w:sz w:val="24"/>
            <w:lang w:val="en-GB"/>
          </w:rPr>
          <w:t xml:space="preserve"> the positive and negative aspects and recommend measures against pollution and destruction</w:t>
        </w:r>
      </w:ins>
      <w:r w:rsidR="00E07DA7">
        <w:rPr>
          <w:sz w:val="24"/>
          <w:lang w:val="en-GB"/>
        </w:rPr>
        <w:t>.</w:t>
      </w:r>
    </w:p>
    <w:p w:rsidR="00F815BC" w:rsidRDefault="00F815BC" w:rsidP="00F815BC">
      <w:pPr>
        <w:spacing w:after="20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General background</w:t>
      </w:r>
    </w:p>
    <w:p w:rsidR="00F815BC" w:rsidRDefault="00922A92" w:rsidP="00F815BC">
      <w:pPr>
        <w:spacing w:after="200"/>
        <w:rPr>
          <w:rFonts w:ascii="Calibri" w:hAnsi="Calibri"/>
          <w:sz w:val="24"/>
          <w:lang w:val="en-GB"/>
        </w:rPr>
      </w:pPr>
      <w:r w:rsidRPr="00922A92">
        <w:rPr>
          <w:rFonts w:ascii="Calibri" w:hAnsi="Calibri"/>
          <w:sz w:val="24"/>
          <w:szCs w:val="24"/>
          <w:lang w:val="en-GB"/>
        </w:rPr>
        <w:t xml:space="preserve">People travel to explore a new culture, to relax, to do an activity (such as skiing) and finally to visit friends or </w:t>
      </w:r>
      <w:r w:rsidR="00403A45" w:rsidRPr="00922A92">
        <w:rPr>
          <w:rFonts w:ascii="Calibri" w:hAnsi="Calibri"/>
          <w:sz w:val="24"/>
          <w:szCs w:val="24"/>
          <w:lang w:val="en-GB"/>
        </w:rPr>
        <w:t>family.</w:t>
      </w:r>
      <w:r>
        <w:rPr>
          <w:rFonts w:ascii="Calibri" w:hAnsi="Calibri"/>
          <w:sz w:val="24"/>
          <w:szCs w:val="24"/>
          <w:lang w:val="en-GB"/>
        </w:rPr>
        <w:t xml:space="preserve"> </w:t>
      </w:r>
      <w:r w:rsidR="00F815BC" w:rsidRPr="00F815BC">
        <w:rPr>
          <w:rFonts w:ascii="Calibri" w:hAnsi="Calibri"/>
          <w:sz w:val="24"/>
          <w:lang w:val="en-GB"/>
        </w:rPr>
        <w:t xml:space="preserve">Travel &amp; </w:t>
      </w:r>
      <w:ins w:id="4" w:author="Monika Reichart" w:date="2019-01-08T10:29:00Z">
        <w:r w:rsidR="007C1FAF">
          <w:rPr>
            <w:rFonts w:ascii="Calibri" w:hAnsi="Calibri"/>
            <w:sz w:val="24"/>
            <w:lang w:val="en-GB"/>
          </w:rPr>
          <w:t>t</w:t>
        </w:r>
      </w:ins>
      <w:del w:id="5" w:author="Monika Reichart" w:date="2019-01-08T10:29:00Z">
        <w:r w:rsidR="00F815BC" w:rsidRPr="00F815BC" w:rsidDel="007C1FAF">
          <w:rPr>
            <w:rFonts w:ascii="Calibri" w:hAnsi="Calibri"/>
            <w:sz w:val="24"/>
            <w:lang w:val="en-GB"/>
          </w:rPr>
          <w:delText>T</w:delText>
        </w:r>
      </w:del>
      <w:r w:rsidR="00F815BC" w:rsidRPr="00F815BC">
        <w:rPr>
          <w:rFonts w:ascii="Calibri" w:hAnsi="Calibri"/>
          <w:sz w:val="24"/>
          <w:lang w:val="en-GB"/>
        </w:rPr>
        <w:t xml:space="preserve">ourism generates 10% of employment around the </w:t>
      </w:r>
      <w:proofErr w:type="gramStart"/>
      <w:r w:rsidR="00F815BC" w:rsidRPr="00F815BC">
        <w:rPr>
          <w:rFonts w:ascii="Calibri" w:hAnsi="Calibri"/>
          <w:sz w:val="24"/>
          <w:lang w:val="en-GB"/>
        </w:rPr>
        <w:t>world</w:t>
      </w:r>
      <w:ins w:id="6" w:author="Monika Reichart" w:date="2019-01-08T10:29:00Z">
        <w:r w:rsidR="007C1FAF">
          <w:rPr>
            <w:rStyle w:val="StrongEmphasis"/>
            <w:rFonts w:ascii="Calibri" w:hAnsi="Calibri"/>
            <w:b w:val="0"/>
            <w:sz w:val="24"/>
            <w:lang w:val="en-GB"/>
          </w:rPr>
          <w:t>,</w:t>
        </w:r>
        <w:proofErr w:type="gramEnd"/>
        <w:r w:rsidR="007C1FAF">
          <w:rPr>
            <w:rStyle w:val="StrongEmphasis"/>
            <w:rFonts w:ascii="Calibri" w:hAnsi="Calibri"/>
            <w:b w:val="0"/>
            <w:sz w:val="24"/>
            <w:lang w:val="en-GB"/>
          </w:rPr>
          <w:t xml:space="preserve"> t</w:t>
        </w:r>
      </w:ins>
      <w:del w:id="7" w:author="Monika Reichart" w:date="2019-01-08T10:29:00Z">
        <w:r w:rsidR="00F815BC" w:rsidRPr="00F815BC" w:rsidDel="007C1FAF">
          <w:rPr>
            <w:rFonts w:ascii="Calibri" w:hAnsi="Calibri"/>
            <w:sz w:val="24"/>
            <w:lang w:val="en-GB"/>
          </w:rPr>
          <w:delText xml:space="preserve">. </w:delText>
        </w:r>
        <w:r w:rsidR="00F815BC" w:rsidRPr="00423C06" w:rsidDel="007C1FAF">
          <w:rPr>
            <w:rStyle w:val="StrongEmphasis"/>
            <w:rFonts w:ascii="Calibri" w:hAnsi="Calibri"/>
            <w:b w:val="0"/>
            <w:sz w:val="24"/>
            <w:lang w:val="en-GB"/>
          </w:rPr>
          <w:delText>T</w:delText>
        </w:r>
      </w:del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>hat</w:t>
      </w:r>
      <w:del w:id="8" w:author="Monika Reichart" w:date="2019-01-08T10:29:00Z">
        <w:r w:rsidR="00F815BC" w:rsidRPr="00423C06" w:rsidDel="007C1FAF">
          <w:rPr>
            <w:rStyle w:val="StrongEmphasis"/>
            <w:rFonts w:ascii="Calibri" w:hAnsi="Calibri"/>
            <w:b w:val="0"/>
            <w:sz w:val="24"/>
            <w:lang w:val="en-GB"/>
          </w:rPr>
          <w:delText>’</w:delText>
        </w:r>
      </w:del>
      <w:ins w:id="9" w:author="Monika Reichart" w:date="2019-01-08T10:29:00Z">
        <w:r w:rsidR="007C1FAF">
          <w:rPr>
            <w:rStyle w:val="StrongEmphasis"/>
            <w:rFonts w:ascii="Calibri" w:hAnsi="Calibri"/>
            <w:b w:val="0"/>
            <w:sz w:val="24"/>
            <w:lang w:val="en-GB"/>
          </w:rPr>
          <w:t xml:space="preserve"> i</w:t>
        </w:r>
      </w:ins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>s 1 in every 10 jobs.</w:t>
      </w:r>
      <w:r w:rsidR="00F815BC" w:rsidRPr="00423C06">
        <w:rPr>
          <w:rFonts w:ascii="Calibri" w:hAnsi="Calibri"/>
          <w:b/>
          <w:sz w:val="24"/>
          <w:lang w:val="en-GB"/>
        </w:rPr>
        <w:t xml:space="preserve"> </w:t>
      </w:r>
      <w:r w:rsidR="00F815BC" w:rsidRPr="00423C06">
        <w:rPr>
          <w:rFonts w:ascii="Calibri" w:hAnsi="Calibri"/>
          <w:sz w:val="24"/>
          <w:lang w:val="en-GB"/>
        </w:rPr>
        <w:t xml:space="preserve">Globally, 109 million people work directly in </w:t>
      </w:r>
      <w:ins w:id="10" w:author="Monika Reichart" w:date="2019-01-08T10:29:00Z">
        <w:r w:rsidR="007C1FAF">
          <w:rPr>
            <w:rFonts w:ascii="Calibri" w:hAnsi="Calibri"/>
            <w:sz w:val="24"/>
            <w:lang w:val="en-GB"/>
          </w:rPr>
          <w:t>t</w:t>
        </w:r>
      </w:ins>
      <w:del w:id="11" w:author="Monika Reichart" w:date="2019-01-08T10:29:00Z">
        <w:r w:rsidR="00F815BC" w:rsidRPr="00423C06" w:rsidDel="007C1FAF">
          <w:rPr>
            <w:rFonts w:ascii="Calibri" w:hAnsi="Calibri"/>
            <w:sz w:val="24"/>
            <w:lang w:val="en-GB"/>
          </w:rPr>
          <w:delText>T</w:delText>
        </w:r>
      </w:del>
      <w:r w:rsidR="00F815BC" w:rsidRPr="00423C06">
        <w:rPr>
          <w:rFonts w:ascii="Calibri" w:hAnsi="Calibri"/>
          <w:sz w:val="24"/>
          <w:lang w:val="en-GB"/>
        </w:rPr>
        <w:t xml:space="preserve">ravel &amp; </w:t>
      </w:r>
      <w:ins w:id="12" w:author="Monika Reichart" w:date="2019-01-08T10:29:00Z">
        <w:r w:rsidR="007C1FAF">
          <w:rPr>
            <w:rFonts w:ascii="Calibri" w:hAnsi="Calibri"/>
            <w:sz w:val="24"/>
            <w:lang w:val="en-GB"/>
          </w:rPr>
          <w:t>t</w:t>
        </w:r>
      </w:ins>
      <w:del w:id="13" w:author="Monika Reichart" w:date="2019-01-08T10:29:00Z">
        <w:r w:rsidR="00F815BC" w:rsidRPr="00423C06" w:rsidDel="007C1FAF">
          <w:rPr>
            <w:rFonts w:ascii="Calibri" w:hAnsi="Calibri"/>
            <w:sz w:val="24"/>
            <w:lang w:val="en-GB"/>
          </w:rPr>
          <w:delText>T</w:delText>
        </w:r>
      </w:del>
      <w:r w:rsidR="00F815BC" w:rsidRPr="00423C06">
        <w:rPr>
          <w:rFonts w:ascii="Calibri" w:hAnsi="Calibri"/>
          <w:sz w:val="24"/>
          <w:lang w:val="en-GB"/>
        </w:rPr>
        <w:t>ourism</w:t>
      </w:r>
      <w:r w:rsidR="00423C06">
        <w:rPr>
          <w:rFonts w:ascii="Calibri" w:hAnsi="Calibri"/>
          <w:sz w:val="24"/>
          <w:lang w:val="en-GB"/>
        </w:rPr>
        <w:t xml:space="preserve">, </w:t>
      </w:r>
      <w:proofErr w:type="spellStart"/>
      <w:r w:rsidR="00423C06">
        <w:rPr>
          <w:rFonts w:ascii="Calibri" w:hAnsi="Calibri"/>
          <w:sz w:val="24"/>
          <w:lang w:val="en-GB"/>
        </w:rPr>
        <w:t>f.e</w:t>
      </w:r>
      <w:proofErr w:type="spellEnd"/>
      <w:r w:rsidR="00423C06">
        <w:rPr>
          <w:rFonts w:ascii="Calibri" w:hAnsi="Calibri"/>
          <w:sz w:val="24"/>
          <w:lang w:val="en-GB"/>
        </w:rPr>
        <w:t xml:space="preserve">. </w:t>
      </w:r>
      <w:r w:rsidR="00F815BC" w:rsidRPr="00423C06">
        <w:rPr>
          <w:rFonts w:ascii="Calibri" w:hAnsi="Calibri"/>
          <w:sz w:val="24"/>
          <w:lang w:val="en-GB"/>
        </w:rPr>
        <w:t>as pilots, hotel staff</w:t>
      </w:r>
      <w:r w:rsidR="00423C06">
        <w:rPr>
          <w:rFonts w:ascii="Calibri" w:hAnsi="Calibri"/>
          <w:sz w:val="24"/>
          <w:lang w:val="en-GB"/>
        </w:rPr>
        <w:t xml:space="preserve"> or</w:t>
      </w:r>
      <w:r w:rsidR="00F815BC" w:rsidRPr="00423C06">
        <w:rPr>
          <w:rFonts w:ascii="Calibri" w:hAnsi="Calibri"/>
          <w:sz w:val="24"/>
          <w:lang w:val="en-GB"/>
        </w:rPr>
        <w:t xml:space="preserve"> tour guides</w:t>
      </w:r>
      <w:r w:rsidR="00423C06">
        <w:rPr>
          <w:rFonts w:ascii="Calibri" w:hAnsi="Calibri"/>
          <w:sz w:val="24"/>
          <w:lang w:val="en-GB"/>
        </w:rPr>
        <w:t>.</w:t>
      </w:r>
      <w:r w:rsidR="006B405F">
        <w:rPr>
          <w:rFonts w:ascii="Calibri" w:hAnsi="Calibri"/>
          <w:sz w:val="24"/>
          <w:lang w:val="en-GB"/>
        </w:rPr>
        <w:t xml:space="preserve"> </w:t>
      </w:r>
    </w:p>
    <w:p w:rsidR="00501090" w:rsidRDefault="00B25288" w:rsidP="0058236F">
      <w:pPr>
        <w:spacing w:after="200"/>
        <w:rPr>
          <w:rFonts w:ascii="Calibri" w:hAnsi="Calibri"/>
          <w:sz w:val="24"/>
          <w:lang w:val="en-GB"/>
        </w:rPr>
      </w:pPr>
      <w:r>
        <w:rPr>
          <w:rFonts w:ascii="Calibri" w:hAnsi="Calibri"/>
          <w:sz w:val="24"/>
          <w:u w:val="single"/>
          <w:lang w:val="en-GB"/>
        </w:rPr>
        <w:t>Interesting trends and developments</w:t>
      </w:r>
      <w:r w:rsidR="00D6444F">
        <w:rPr>
          <w:rFonts w:ascii="Calibri" w:hAnsi="Calibri"/>
          <w:sz w:val="24"/>
          <w:lang w:val="en-GB"/>
        </w:rPr>
        <w:t xml:space="preserve"> </w:t>
      </w:r>
    </w:p>
    <w:p w:rsidR="0058236F" w:rsidRDefault="00EF327C" w:rsidP="00F815BC">
      <w:pPr>
        <w:spacing w:after="200"/>
        <w:rPr>
          <w:sz w:val="24"/>
          <w:szCs w:val="24"/>
          <w:lang w:val="en-GB"/>
        </w:rPr>
      </w:pPr>
      <w:r w:rsidRPr="00EF327C">
        <w:rPr>
          <w:rFonts w:ascii="Calibri" w:hAnsi="Calibri"/>
          <w:sz w:val="24"/>
          <w:szCs w:val="24"/>
          <w:lang w:val="en-GB"/>
        </w:rPr>
        <w:t xml:space="preserve">According to </w:t>
      </w:r>
      <w:del w:id="14" w:author="Monika Reichart" w:date="2019-01-08T10:29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>the info graph</w:delText>
        </w:r>
      </w:del>
      <w:ins w:id="15" w:author="Monika Reichart" w:date="2019-01-08T10:29:00Z">
        <w:r w:rsidR="007C1FAF">
          <w:rPr>
            <w:rFonts w:ascii="Calibri" w:hAnsi="Calibri"/>
            <w:sz w:val="24"/>
            <w:szCs w:val="24"/>
            <w:lang w:val="en-GB"/>
          </w:rPr>
          <w:t>data published</w:t>
        </w:r>
      </w:ins>
      <w:r w:rsidR="0058236F">
        <w:rPr>
          <w:rFonts w:ascii="Calibri" w:hAnsi="Calibri"/>
          <w:sz w:val="24"/>
          <w:szCs w:val="24"/>
          <w:lang w:val="en-GB"/>
        </w:rPr>
        <w:t xml:space="preserve"> by the United World Organization in 2012, which is the agency responsible for the promotion of sustainable and universally accessible tourism</w:t>
      </w:r>
      <w:r w:rsidRPr="00EF327C">
        <w:rPr>
          <w:rFonts w:ascii="Calibri" w:hAnsi="Calibri"/>
          <w:sz w:val="24"/>
          <w:szCs w:val="24"/>
          <w:lang w:val="en-GB"/>
        </w:rPr>
        <w:t xml:space="preserve">, France is the most popular country </w:t>
      </w:r>
      <w:del w:id="16" w:author="Monika Reichart" w:date="2019-01-08T10:30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 xml:space="preserve">for tourism </w:delText>
        </w:r>
      </w:del>
      <w:ins w:id="17" w:author="Monika Reichart" w:date="2019-01-08T10:30:00Z">
        <w:r w:rsidR="007C1FAF">
          <w:rPr>
            <w:rFonts w:ascii="Calibri" w:hAnsi="Calibri"/>
            <w:sz w:val="24"/>
            <w:szCs w:val="24"/>
            <w:lang w:val="en-GB"/>
          </w:rPr>
          <w:t xml:space="preserve"> to </w:t>
        </w:r>
        <w:proofErr w:type="spellStart"/>
        <w:r w:rsidR="007C1FAF">
          <w:rPr>
            <w:rFonts w:ascii="Calibri" w:hAnsi="Calibri"/>
            <w:sz w:val="24"/>
            <w:szCs w:val="24"/>
            <w:lang w:val="en-GB"/>
          </w:rPr>
          <w:t>visit</w:t>
        </w:r>
      </w:ins>
      <w:r w:rsidRPr="00EF327C">
        <w:rPr>
          <w:rFonts w:ascii="Calibri" w:hAnsi="Calibri"/>
          <w:sz w:val="24"/>
          <w:szCs w:val="24"/>
          <w:lang w:val="en-GB"/>
        </w:rPr>
        <w:t>with</w:t>
      </w:r>
      <w:proofErr w:type="spellEnd"/>
      <w:r w:rsidRPr="00EF327C">
        <w:rPr>
          <w:rFonts w:ascii="Calibri" w:hAnsi="Calibri"/>
          <w:sz w:val="24"/>
          <w:szCs w:val="24"/>
          <w:lang w:val="en-GB"/>
        </w:rPr>
        <w:t xml:space="preserve"> 75 million arrivals yearly. Compared to the 1950</w:t>
      </w:r>
      <w:ins w:id="18" w:author="Monika Reichart" w:date="2019-01-08T10:30:00Z">
        <w:r w:rsidR="007C1FAF">
          <w:rPr>
            <w:rFonts w:ascii="Calibri" w:hAnsi="Calibri"/>
            <w:sz w:val="24"/>
            <w:szCs w:val="24"/>
            <w:lang w:val="en-GB"/>
          </w:rPr>
          <w:t>ies</w:t>
        </w:r>
      </w:ins>
      <w:del w:id="19" w:author="Monika Reichart" w:date="2019-01-08T10:30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>‘s</w:delText>
        </w:r>
      </w:del>
      <w:r w:rsidRPr="00EF327C">
        <w:rPr>
          <w:rFonts w:ascii="Calibri" w:hAnsi="Calibri"/>
          <w:sz w:val="24"/>
          <w:szCs w:val="24"/>
          <w:lang w:val="en-GB"/>
        </w:rPr>
        <w:t>, there are 40 times more international tourist arrivals all over the world now, almost 1 billion</w:t>
      </w:r>
      <w:del w:id="20" w:author="Monika Reichart" w:date="2019-01-08T10:30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 xml:space="preserve"> (mostly from Southern/Mediterranean Europe)</w:delText>
        </w:r>
      </w:del>
      <w:r w:rsidRPr="00EF327C">
        <w:rPr>
          <w:rFonts w:ascii="Calibri" w:hAnsi="Calibri"/>
          <w:sz w:val="24"/>
          <w:szCs w:val="24"/>
          <w:lang w:val="en-GB"/>
        </w:rPr>
        <w:t>. The mainly used mode of transport</w:t>
      </w:r>
      <w:del w:id="21" w:author="Monika Reichart" w:date="2019-01-08T10:31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>s</w:delText>
        </w:r>
      </w:del>
      <w:ins w:id="22" w:author="Monika Reichart" w:date="2019-01-08T10:31:00Z">
        <w:r w:rsidR="007C1FAF">
          <w:rPr>
            <w:rFonts w:ascii="Calibri" w:hAnsi="Calibri"/>
            <w:sz w:val="24"/>
            <w:szCs w:val="24"/>
            <w:lang w:val="en-GB"/>
          </w:rPr>
          <w:t>ation</w:t>
        </w:r>
      </w:ins>
      <w:r w:rsidRPr="00EF327C">
        <w:rPr>
          <w:rFonts w:ascii="Calibri" w:hAnsi="Calibri"/>
          <w:sz w:val="24"/>
          <w:szCs w:val="24"/>
          <w:lang w:val="en-GB"/>
        </w:rPr>
        <w:t xml:space="preserve"> </w:t>
      </w:r>
      <w:del w:id="23" w:author="Monika Reichart" w:date="2019-01-08T10:31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 xml:space="preserve">to travel </w:delText>
        </w:r>
      </w:del>
      <w:r w:rsidRPr="00EF327C">
        <w:rPr>
          <w:rFonts w:ascii="Calibri" w:hAnsi="Calibri"/>
          <w:sz w:val="24"/>
          <w:szCs w:val="24"/>
          <w:lang w:val="en-GB"/>
        </w:rPr>
        <w:t>are cars and airplanes</w:t>
      </w:r>
      <w:r w:rsidR="0058236F">
        <w:rPr>
          <w:rFonts w:ascii="Calibri" w:hAnsi="Calibri"/>
          <w:lang w:val="en-GB"/>
        </w:rPr>
        <w:t>.</w:t>
      </w:r>
      <w:r w:rsidR="0058236F" w:rsidRPr="0058236F">
        <w:rPr>
          <w:rFonts w:ascii="Calibri" w:hAnsi="Calibri"/>
          <w:sz w:val="24"/>
          <w:lang w:val="en-GB"/>
        </w:rPr>
        <w:t xml:space="preserve"> Tourists spend the most money in the USA, namely 116 billion $. The info graph shows that German tourists are the biggest spenders with approximately 84 billion $</w:t>
      </w:r>
      <w:r w:rsidR="00E5309C">
        <w:rPr>
          <w:rFonts w:ascii="Calibri" w:hAnsi="Calibri"/>
          <w:sz w:val="24"/>
          <w:lang w:val="en-GB"/>
        </w:rPr>
        <w:t xml:space="preserve"> spent</w:t>
      </w:r>
      <w:r w:rsidR="005F54EA">
        <w:rPr>
          <w:rFonts w:ascii="Calibri" w:hAnsi="Calibri"/>
          <w:sz w:val="24"/>
          <w:lang w:val="en-GB"/>
        </w:rPr>
        <w:t xml:space="preserve"> each year</w:t>
      </w:r>
      <w:r w:rsidR="0058236F" w:rsidRPr="0058236F">
        <w:rPr>
          <w:rFonts w:ascii="Calibri" w:hAnsi="Calibri"/>
          <w:sz w:val="24"/>
          <w:lang w:val="en-GB"/>
        </w:rPr>
        <w:t>.</w:t>
      </w:r>
    </w:p>
    <w:p w:rsidR="00F815BC" w:rsidRDefault="00D6517D" w:rsidP="00F815BC">
      <w:pPr>
        <w:spacing w:after="20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Interpretation of the data</w:t>
      </w:r>
    </w:p>
    <w:p w:rsidR="00403A45" w:rsidRDefault="0058236F" w:rsidP="00403A45">
      <w:pPr>
        <w:spacing w:after="200"/>
        <w:rPr>
          <w:ins w:id="24" w:author="Monika Reichart" w:date="2019-01-08T10:32:00Z"/>
          <w:rFonts w:ascii="Calibri" w:hAnsi="Calibri"/>
          <w:sz w:val="24"/>
          <w:szCs w:val="24"/>
          <w:lang w:val="en-GB"/>
        </w:rPr>
      </w:pPr>
      <w:r w:rsidRPr="00403A45">
        <w:rPr>
          <w:rFonts w:ascii="Calibri" w:hAnsi="Calibri"/>
          <w:sz w:val="24"/>
          <w:szCs w:val="24"/>
          <w:lang w:val="en-GB"/>
        </w:rPr>
        <w:t xml:space="preserve">Tourism </w:t>
      </w:r>
      <w:ins w:id="25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 xml:space="preserve">is </w:t>
        </w:r>
      </w:ins>
      <w:r w:rsidRPr="00403A45">
        <w:rPr>
          <w:rFonts w:ascii="Calibri" w:hAnsi="Calibri"/>
          <w:sz w:val="24"/>
          <w:szCs w:val="24"/>
          <w:lang w:val="en-GB"/>
        </w:rPr>
        <w:t>becom</w:t>
      </w:r>
      <w:ins w:id="26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>ing</w:t>
        </w:r>
      </w:ins>
      <w:del w:id="27" w:author="Monika Reichart" w:date="2019-01-08T10:32:00Z">
        <w:r w:rsidRPr="00403A45" w:rsidDel="007C1FAF">
          <w:rPr>
            <w:rFonts w:ascii="Calibri" w:hAnsi="Calibri"/>
            <w:sz w:val="24"/>
            <w:szCs w:val="24"/>
            <w:lang w:val="en-GB"/>
          </w:rPr>
          <w:delText>es</w:delText>
        </w:r>
      </w:del>
      <w:r w:rsidRPr="00403A45">
        <w:rPr>
          <w:rFonts w:ascii="Calibri" w:hAnsi="Calibri"/>
          <w:sz w:val="24"/>
          <w:szCs w:val="24"/>
          <w:lang w:val="en-GB"/>
        </w:rPr>
        <w:t xml:space="preserve"> more and more </w:t>
      </w:r>
      <w:r w:rsidR="00403A45" w:rsidRPr="00403A45">
        <w:rPr>
          <w:rFonts w:ascii="Calibri" w:hAnsi="Calibri"/>
          <w:sz w:val="24"/>
          <w:szCs w:val="24"/>
          <w:lang w:val="en-GB"/>
        </w:rPr>
        <w:t>popular;</w:t>
      </w:r>
      <w:r w:rsidRPr="00403A45">
        <w:rPr>
          <w:rFonts w:ascii="Calibri" w:hAnsi="Calibri"/>
          <w:sz w:val="24"/>
          <w:szCs w:val="24"/>
          <w:lang w:val="en-GB"/>
        </w:rPr>
        <w:t xml:space="preserve"> </w:t>
      </w:r>
      <w:r w:rsidR="00403A45" w:rsidRPr="00403A45">
        <w:rPr>
          <w:rFonts w:ascii="Calibri" w:hAnsi="Calibri"/>
          <w:sz w:val="24"/>
          <w:szCs w:val="24"/>
          <w:lang w:val="en-GB"/>
        </w:rPr>
        <w:t>therefore,</w:t>
      </w:r>
      <w:r w:rsidRPr="00403A45">
        <w:rPr>
          <w:rFonts w:ascii="Calibri" w:hAnsi="Calibri"/>
          <w:sz w:val="24"/>
          <w:szCs w:val="24"/>
          <w:lang w:val="en-GB"/>
        </w:rPr>
        <w:t xml:space="preserve"> more and more people go on holiday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. Travelling </w:t>
      </w:r>
      <w:ins w:id="28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 xml:space="preserve">has been </w:t>
        </w:r>
      </w:ins>
      <w:r w:rsidR="00403A45" w:rsidRPr="00403A45">
        <w:rPr>
          <w:rFonts w:ascii="Calibri" w:hAnsi="Calibri"/>
          <w:sz w:val="24"/>
          <w:szCs w:val="24"/>
          <w:lang w:val="en-GB"/>
        </w:rPr>
        <w:t>grow</w:t>
      </w:r>
      <w:ins w:id="29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>ing</w:t>
        </w:r>
      </w:ins>
      <w:del w:id="30" w:author="Monika Reichart" w:date="2019-01-08T10:32:00Z">
        <w:r w:rsidR="00403A45" w:rsidRPr="00403A45" w:rsidDel="007C1FAF">
          <w:rPr>
            <w:rFonts w:ascii="Calibri" w:hAnsi="Calibri"/>
            <w:sz w:val="24"/>
            <w:szCs w:val="24"/>
            <w:lang w:val="en-GB"/>
          </w:rPr>
          <w:delText>s</w:delText>
        </w:r>
      </w:del>
      <w:r w:rsidR="00403A45" w:rsidRPr="00403A45">
        <w:rPr>
          <w:rFonts w:ascii="Calibri" w:hAnsi="Calibri"/>
          <w:sz w:val="24"/>
          <w:szCs w:val="24"/>
          <w:lang w:val="en-GB"/>
        </w:rPr>
        <w:t xml:space="preserve"> exponentially because of</w:t>
      </w:r>
      <w:r w:rsidR="00403A45">
        <w:rPr>
          <w:rFonts w:ascii="Calibri" w:hAnsi="Calibri"/>
          <w:sz w:val="24"/>
          <w:szCs w:val="24"/>
          <w:lang w:val="en-GB"/>
        </w:rPr>
        <w:t xml:space="preserve"> the key drivers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</w:t>
      </w:r>
      <w:r w:rsidR="00403A45">
        <w:rPr>
          <w:rFonts w:ascii="Calibri" w:hAnsi="Calibri"/>
          <w:sz w:val="24"/>
          <w:szCs w:val="24"/>
          <w:lang w:val="en-GB"/>
        </w:rPr>
        <w:t xml:space="preserve">of </w:t>
      </w:r>
      <w:r w:rsidR="00403A45" w:rsidRPr="00403A45">
        <w:rPr>
          <w:rFonts w:ascii="Calibri" w:hAnsi="Calibri"/>
          <w:sz w:val="24"/>
          <w:szCs w:val="24"/>
          <w:lang w:val="en-GB"/>
        </w:rPr>
        <w:t>mobility, which makes travelling easier, and wealth</w:t>
      </w:r>
      <w:r w:rsidR="00403A45">
        <w:rPr>
          <w:rFonts w:ascii="Calibri" w:hAnsi="Calibri"/>
          <w:sz w:val="24"/>
          <w:szCs w:val="24"/>
          <w:lang w:val="en-GB"/>
        </w:rPr>
        <w:t xml:space="preserve">. </w:t>
      </w:r>
      <w:r w:rsidR="00403A45" w:rsidRPr="00403A45">
        <w:rPr>
          <w:rFonts w:ascii="Calibri" w:hAnsi="Calibri"/>
          <w:sz w:val="24"/>
          <w:szCs w:val="24"/>
          <w:lang w:val="en-GB"/>
        </w:rPr>
        <w:t>People will therefore spend increasingly more money. Cities will have more and more tourists and therefore the tourism industry is becoming more important than ever.</w:t>
      </w:r>
      <w:r w:rsidR="00403A45">
        <w:rPr>
          <w:rFonts w:ascii="Calibri" w:hAnsi="Calibri"/>
          <w:sz w:val="24"/>
          <w:szCs w:val="24"/>
          <w:lang w:val="en-GB"/>
        </w:rPr>
        <w:t xml:space="preserve"> I</w:t>
      </w:r>
      <w:r w:rsidR="00403A45" w:rsidRPr="00403A45">
        <w:rPr>
          <w:rFonts w:ascii="Calibri" w:hAnsi="Calibri"/>
          <w:sz w:val="24"/>
          <w:szCs w:val="24"/>
          <w:lang w:val="en-GB"/>
        </w:rPr>
        <w:t>n 2030</w:t>
      </w:r>
      <w:r w:rsidR="00403A45">
        <w:rPr>
          <w:rFonts w:ascii="Calibri" w:hAnsi="Calibri"/>
          <w:sz w:val="24"/>
          <w:szCs w:val="24"/>
          <w:lang w:val="en-GB"/>
        </w:rPr>
        <w:t>,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1,9 billion people will go on holiday, in 2050 about 4,3 billion. People will live longer, and travelling will be faster. The future tourist will be more demanding and more complex.</w:t>
      </w:r>
    </w:p>
    <w:p w:rsidR="007C1FAF" w:rsidRDefault="007C1FAF" w:rsidP="00403A45">
      <w:pPr>
        <w:spacing w:after="200"/>
        <w:rPr>
          <w:ins w:id="31" w:author="Monika Reichart" w:date="2019-01-08T10:33:00Z"/>
          <w:rFonts w:ascii="Calibri" w:hAnsi="Calibri"/>
          <w:sz w:val="24"/>
          <w:szCs w:val="24"/>
          <w:lang w:val="en-GB"/>
        </w:rPr>
      </w:pPr>
      <w:ins w:id="32" w:author="Monika Reichart" w:date="2019-01-08T10:33:00Z">
        <w:r>
          <w:rPr>
            <w:rFonts w:ascii="Calibri" w:hAnsi="Calibri"/>
            <w:sz w:val="24"/>
            <w:szCs w:val="24"/>
            <w:lang w:val="en-GB"/>
          </w:rPr>
          <w:t>Downsides</w:t>
        </w:r>
      </w:ins>
    </w:p>
    <w:p w:rsidR="007C1FAF" w:rsidRDefault="007C1FAF" w:rsidP="00403A45">
      <w:pPr>
        <w:spacing w:after="200"/>
        <w:rPr>
          <w:ins w:id="33" w:author="Monika Reichart" w:date="2019-01-08T10:33:00Z"/>
          <w:rFonts w:ascii="Calibri" w:hAnsi="Calibri"/>
          <w:sz w:val="24"/>
          <w:szCs w:val="24"/>
          <w:lang w:val="en-GB"/>
        </w:rPr>
      </w:pPr>
      <w:ins w:id="34" w:author="Monika Reichart" w:date="2019-01-08T10:33:00Z">
        <w:r>
          <w:rPr>
            <w:rFonts w:ascii="Calibri" w:hAnsi="Calibri"/>
            <w:sz w:val="24"/>
            <w:szCs w:val="24"/>
            <w:lang w:val="en-GB"/>
          </w:rPr>
          <w:t>Pollution</w:t>
        </w:r>
        <w:r>
          <w:rPr>
            <w:rFonts w:ascii="Calibri" w:hAnsi="Calibri"/>
            <w:sz w:val="24"/>
            <w:szCs w:val="24"/>
            <w:lang w:val="en-GB"/>
          </w:rPr>
          <w:br/>
          <w:t>destruction</w:t>
        </w:r>
      </w:ins>
    </w:p>
    <w:p w:rsidR="007C1FAF" w:rsidRDefault="007C1FAF" w:rsidP="00403A45">
      <w:pPr>
        <w:spacing w:after="200"/>
        <w:rPr>
          <w:ins w:id="35" w:author="Monika Reichart" w:date="2019-01-08T10:33:00Z"/>
          <w:rFonts w:ascii="Calibri" w:hAnsi="Calibri"/>
          <w:sz w:val="24"/>
          <w:szCs w:val="24"/>
          <w:lang w:val="en-GB"/>
        </w:rPr>
      </w:pPr>
      <w:ins w:id="36" w:author="Monika Reichart" w:date="2019-01-08T10:33:00Z">
        <w:r>
          <w:rPr>
            <w:rFonts w:ascii="Calibri" w:hAnsi="Calibri"/>
            <w:sz w:val="24"/>
            <w:szCs w:val="24"/>
            <w:lang w:val="en-GB"/>
          </w:rPr>
          <w:t>Over-tourism</w:t>
        </w:r>
      </w:ins>
    </w:p>
    <w:p w:rsidR="007C1FAF" w:rsidRPr="007C1FAF" w:rsidRDefault="007C1FAF" w:rsidP="00403A45">
      <w:pPr>
        <w:spacing w:after="200"/>
        <w:rPr>
          <w:rFonts w:ascii="Calibri" w:hAnsi="Calibri"/>
          <w:sz w:val="24"/>
          <w:szCs w:val="24"/>
          <w:lang w:val="en-GB"/>
          <w:rPrChange w:id="37" w:author="Monika Reichart" w:date="2019-01-08T10:33:00Z">
            <w:rPr>
              <w:lang w:val="en-GB"/>
            </w:rPr>
          </w:rPrChange>
        </w:rPr>
      </w:pPr>
      <w:proofErr w:type="spellStart"/>
      <w:ins w:id="38" w:author="Monika Reichart" w:date="2019-01-08T10:33:00Z">
        <w:r>
          <w:rPr>
            <w:rFonts w:ascii="Calibri" w:hAnsi="Calibri"/>
            <w:sz w:val="24"/>
            <w:szCs w:val="24"/>
            <w:lang w:val="en-GB"/>
          </w:rPr>
          <w:t>Conclusion</w:t>
        </w:r>
        <w:proofErr w:type="gramStart"/>
        <w:r>
          <w:rPr>
            <w:rFonts w:ascii="Calibri" w:hAnsi="Calibri"/>
            <w:sz w:val="24"/>
            <w:szCs w:val="24"/>
            <w:lang w:val="en-GB"/>
          </w:rPr>
          <w:t>:taxes</w:t>
        </w:r>
        <w:proofErr w:type="spellEnd"/>
        <w:proofErr w:type="gramEnd"/>
        <w:r>
          <w:rPr>
            <w:rFonts w:ascii="Calibri" w:hAnsi="Calibri"/>
            <w:sz w:val="24"/>
            <w:szCs w:val="24"/>
            <w:lang w:val="en-GB"/>
          </w:rPr>
          <w:t xml:space="preserve"> / entrance fees/  limiting the number of tourists / eco-tourism</w:t>
        </w:r>
      </w:ins>
      <w:bookmarkStart w:id="39" w:name="_GoBack"/>
      <w:bookmarkEnd w:id="39"/>
    </w:p>
    <w:p w:rsidR="0058236F" w:rsidRPr="00403A45" w:rsidRDefault="0058236F" w:rsidP="0058236F">
      <w:pPr>
        <w:spacing w:after="200"/>
        <w:rPr>
          <w:sz w:val="24"/>
          <w:szCs w:val="24"/>
          <w:lang w:val="en-GB"/>
        </w:rPr>
      </w:pPr>
    </w:p>
    <w:p w:rsidR="00EF327C" w:rsidRPr="00EF327C" w:rsidRDefault="00EF327C" w:rsidP="00F815BC">
      <w:pPr>
        <w:spacing w:after="200"/>
        <w:rPr>
          <w:sz w:val="24"/>
          <w:lang w:val="en-GB"/>
        </w:rPr>
      </w:pPr>
    </w:p>
    <w:p w:rsidR="009B47A2" w:rsidRPr="00F815BC" w:rsidRDefault="009B47A2" w:rsidP="009B47A2">
      <w:pPr>
        <w:rPr>
          <w:sz w:val="24"/>
          <w:lang w:val="en-GB"/>
        </w:rPr>
      </w:pPr>
    </w:p>
    <w:p w:rsidR="009B47A2" w:rsidRPr="00F815BC" w:rsidRDefault="009B47A2" w:rsidP="004137CC">
      <w:pPr>
        <w:rPr>
          <w:sz w:val="24"/>
          <w:lang w:val="en-GB"/>
        </w:rPr>
      </w:pPr>
    </w:p>
    <w:sectPr w:rsidR="009B47A2" w:rsidRPr="00F815B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7CC" w:rsidRDefault="004137CC" w:rsidP="004137CC">
      <w:pPr>
        <w:spacing w:after="0" w:line="240" w:lineRule="auto"/>
      </w:pPr>
      <w:r>
        <w:separator/>
      </w:r>
    </w:p>
  </w:endnote>
  <w:endnote w:type="continuationSeparator" w:id="0">
    <w:p w:rsidR="004137CC" w:rsidRDefault="004137CC" w:rsidP="0041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7CC" w:rsidRDefault="004137CC" w:rsidP="004137CC">
      <w:pPr>
        <w:spacing w:after="0" w:line="240" w:lineRule="auto"/>
      </w:pPr>
      <w:r>
        <w:separator/>
      </w:r>
    </w:p>
  </w:footnote>
  <w:footnote w:type="continuationSeparator" w:id="0">
    <w:p w:rsidR="004137CC" w:rsidRDefault="004137CC" w:rsidP="0041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7CC" w:rsidRDefault="004137CC">
    <w:pPr>
      <w:pStyle w:val="Kopfzeile"/>
    </w:pPr>
    <w:r>
      <w:t>Philipp Gaveriaux 3AHIT</w:t>
    </w:r>
  </w:p>
  <w:p w:rsidR="004137CC" w:rsidRDefault="004137CC">
    <w:pPr>
      <w:pStyle w:val="Kopfzeile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CC"/>
    <w:rsid w:val="00042AEF"/>
    <w:rsid w:val="002F6CFA"/>
    <w:rsid w:val="00352092"/>
    <w:rsid w:val="00403A45"/>
    <w:rsid w:val="004137CC"/>
    <w:rsid w:val="00423C06"/>
    <w:rsid w:val="00501090"/>
    <w:rsid w:val="00533111"/>
    <w:rsid w:val="0058236F"/>
    <w:rsid w:val="005F54EA"/>
    <w:rsid w:val="006B405F"/>
    <w:rsid w:val="00726920"/>
    <w:rsid w:val="007C1FAF"/>
    <w:rsid w:val="00922A92"/>
    <w:rsid w:val="009B47A2"/>
    <w:rsid w:val="00B139BC"/>
    <w:rsid w:val="00B25288"/>
    <w:rsid w:val="00BB0E8F"/>
    <w:rsid w:val="00BE7963"/>
    <w:rsid w:val="00CA7281"/>
    <w:rsid w:val="00CC47B8"/>
    <w:rsid w:val="00D6444F"/>
    <w:rsid w:val="00D6517D"/>
    <w:rsid w:val="00E07DA7"/>
    <w:rsid w:val="00E5309C"/>
    <w:rsid w:val="00EF327C"/>
    <w:rsid w:val="00F34864"/>
    <w:rsid w:val="00F815BC"/>
    <w:rsid w:val="00F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38E96-2DFB-41EB-84C3-C1E29C84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7CC"/>
  </w:style>
  <w:style w:type="paragraph" w:styleId="Fuzeile">
    <w:name w:val="footer"/>
    <w:basedOn w:val="Standard"/>
    <w:link w:val="FuzeileZchn"/>
    <w:uiPriority w:val="99"/>
    <w:unhideWhenUsed/>
    <w:rsid w:val="0041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7CC"/>
  </w:style>
  <w:style w:type="character" w:customStyle="1" w:styleId="StrongEmphasis">
    <w:name w:val="Strong Emphasis"/>
    <w:rsid w:val="00F815B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B94C54DA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Gaveriaux</dc:creator>
  <cp:keywords/>
  <dc:description/>
  <cp:lastModifiedBy>Monika Reichart</cp:lastModifiedBy>
  <cp:revision>2</cp:revision>
  <dcterms:created xsi:type="dcterms:W3CDTF">2019-01-08T09:34:00Z</dcterms:created>
  <dcterms:modified xsi:type="dcterms:W3CDTF">2019-01-08T09:34:00Z</dcterms:modified>
</cp:coreProperties>
</file>