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CF" w:rsidRPr="00F471B2" w:rsidRDefault="00B50CD5" w:rsidP="004D0FC2">
      <w:pPr>
        <w:pStyle w:val="Titel"/>
        <w:jc w:val="center"/>
        <w:rPr>
          <w:rFonts w:ascii="Calibri" w:hAnsi="Calibri"/>
        </w:rPr>
      </w:pPr>
      <w:r w:rsidRPr="00F471B2">
        <w:rPr>
          <w:rFonts w:ascii="Calibri" w:hAnsi="Calibri"/>
        </w:rPr>
        <w:t>Death Sentences and Executions</w:t>
      </w:r>
    </w:p>
    <w:p w:rsidR="008D6EF9" w:rsidRPr="00F471B2" w:rsidRDefault="008D6EF9" w:rsidP="004D0FC2">
      <w:pPr>
        <w:jc w:val="both"/>
        <w:rPr>
          <w:rFonts w:ascii="Calibri" w:hAnsi="Calibri"/>
        </w:rPr>
      </w:pPr>
    </w:p>
    <w:p w:rsidR="00B50CD5" w:rsidRPr="00F471B2" w:rsidRDefault="005616AF" w:rsidP="004D0FC2">
      <w:pPr>
        <w:pStyle w:val="berschrift2"/>
        <w:jc w:val="both"/>
        <w:rPr>
          <w:rFonts w:ascii="Calibri" w:hAnsi="Calibri"/>
        </w:rPr>
      </w:pPr>
      <w:r w:rsidRPr="00F471B2">
        <w:rPr>
          <w:rFonts w:ascii="Calibri" w:hAnsi="Calibri"/>
        </w:rPr>
        <w:t>Introduction</w:t>
      </w:r>
    </w:p>
    <w:p w:rsidR="00B50CD5" w:rsidRDefault="00B50CD5" w:rsidP="004D0FC2">
      <w:pPr>
        <w:jc w:val="both"/>
        <w:rPr>
          <w:ins w:id="0" w:author="Stangelberger Simon" w:date="2019-01-31T08:46:00Z"/>
          <w:rFonts w:ascii="Calibri" w:hAnsi="Calibri"/>
        </w:rPr>
      </w:pPr>
      <w:r w:rsidRPr="00F471B2">
        <w:rPr>
          <w:rFonts w:ascii="Calibri" w:hAnsi="Calibri"/>
        </w:rPr>
        <w:t xml:space="preserve">During 2017 there were 993 documented executions and many more undocumented ones, especially in </w:t>
      </w:r>
      <w:del w:id="1" w:author="Monika Reichart" w:date="2019-01-03T10:36:00Z">
        <w:r w:rsidRPr="00F471B2" w:rsidDel="00F471B2">
          <w:rPr>
            <w:rFonts w:ascii="Calibri" w:hAnsi="Calibri"/>
          </w:rPr>
          <w:delText xml:space="preserve">china </w:delText>
        </w:r>
      </w:del>
      <w:ins w:id="2" w:author="Monika Reichart" w:date="2019-01-03T10:36:00Z">
        <w:r w:rsidR="00F471B2">
          <w:rPr>
            <w:rFonts w:ascii="Calibri" w:hAnsi="Calibri"/>
          </w:rPr>
          <w:t>C</w:t>
        </w:r>
        <w:r w:rsidR="00F471B2" w:rsidRPr="00F471B2">
          <w:rPr>
            <w:rFonts w:ascii="Calibri" w:hAnsi="Calibri"/>
          </w:rPr>
          <w:t xml:space="preserve">hina </w:t>
        </w:r>
      </w:ins>
      <w:r w:rsidRPr="00F471B2">
        <w:rPr>
          <w:rFonts w:ascii="Calibri" w:hAnsi="Calibri"/>
        </w:rPr>
        <w:t>where there are no official documents or information available on the thousands of people executed each year. Though this is a high number</w:t>
      </w:r>
      <w:ins w:id="3" w:author="Monika Reichart" w:date="2019-01-03T10:36:00Z">
        <w:r w:rsidR="00F471B2">
          <w:rPr>
            <w:rFonts w:ascii="Calibri" w:hAnsi="Calibri"/>
          </w:rPr>
          <w:t>,</w:t>
        </w:r>
      </w:ins>
      <w:r w:rsidRPr="00F471B2">
        <w:rPr>
          <w:rFonts w:ascii="Calibri" w:hAnsi="Calibri"/>
        </w:rPr>
        <w:t xml:space="preserve"> it is still down 37</w:t>
      </w:r>
      <w:r w:rsidR="007025A2" w:rsidRPr="00F471B2">
        <w:rPr>
          <w:rFonts w:ascii="Calibri" w:hAnsi="Calibri"/>
        </w:rPr>
        <w:t>%</w:t>
      </w:r>
      <w:r w:rsidRPr="00F471B2">
        <w:rPr>
          <w:rFonts w:ascii="Calibri" w:hAnsi="Calibri"/>
        </w:rPr>
        <w:t xml:space="preserve"> from the previous year’s 1360. While </w:t>
      </w:r>
      <w:r w:rsidR="005059BA" w:rsidRPr="00F471B2">
        <w:rPr>
          <w:rFonts w:ascii="Calibri" w:hAnsi="Calibri"/>
        </w:rPr>
        <w:t>Europe (except Belarus)</w:t>
      </w:r>
      <w:r w:rsidRPr="00F471B2">
        <w:rPr>
          <w:rFonts w:ascii="Calibri" w:hAnsi="Calibri"/>
        </w:rPr>
        <w:t xml:space="preserve">, South and North </w:t>
      </w:r>
      <w:r w:rsidR="005059BA" w:rsidRPr="00F471B2">
        <w:rPr>
          <w:rFonts w:ascii="Calibri" w:hAnsi="Calibri"/>
        </w:rPr>
        <w:t>America (</w:t>
      </w:r>
      <w:proofErr w:type="gramStart"/>
      <w:r w:rsidRPr="00F471B2">
        <w:rPr>
          <w:rFonts w:ascii="Calibri" w:hAnsi="Calibri"/>
        </w:rPr>
        <w:t>with the exception of</w:t>
      </w:r>
      <w:proofErr w:type="gramEnd"/>
      <w:r w:rsidRPr="00F471B2">
        <w:rPr>
          <w:rFonts w:ascii="Calibri" w:hAnsi="Calibri"/>
        </w:rPr>
        <w:t xml:space="preserve"> the USA</w:t>
      </w:r>
      <w:r w:rsidR="005059BA" w:rsidRPr="00F471B2">
        <w:rPr>
          <w:rFonts w:ascii="Calibri" w:hAnsi="Calibri"/>
        </w:rPr>
        <w:t>)</w:t>
      </w:r>
      <w:r w:rsidRPr="00F471B2">
        <w:rPr>
          <w:rFonts w:ascii="Calibri" w:hAnsi="Calibri"/>
        </w:rPr>
        <w:t xml:space="preserve"> and Oceania have </w:t>
      </w:r>
      <w:r w:rsidR="005059BA" w:rsidRPr="00F471B2">
        <w:rPr>
          <w:rFonts w:ascii="Calibri" w:hAnsi="Calibri"/>
        </w:rPr>
        <w:t>abolished the death penalty entirely</w:t>
      </w:r>
      <w:r w:rsidR="00AC20B9" w:rsidRPr="00F471B2">
        <w:rPr>
          <w:rFonts w:ascii="Calibri" w:hAnsi="Calibri"/>
        </w:rPr>
        <w:t xml:space="preserve">, </w:t>
      </w:r>
      <w:r w:rsidR="005059BA" w:rsidRPr="00F471B2">
        <w:rPr>
          <w:rFonts w:ascii="Calibri" w:hAnsi="Calibri"/>
        </w:rPr>
        <w:t>it is still common practice in many Middle Eastern, North African and Asian countries.</w:t>
      </w:r>
    </w:p>
    <w:p w:rsidR="003B2E4A" w:rsidRDefault="003B2E4A" w:rsidP="004D0FC2">
      <w:pPr>
        <w:jc w:val="both"/>
        <w:rPr>
          <w:ins w:id="4" w:author="Stangelberger Simon" w:date="2019-01-31T08:46:00Z"/>
          <w:rFonts w:ascii="Calibri" w:hAnsi="Calibri"/>
        </w:rPr>
      </w:pPr>
    </w:p>
    <w:p w:rsidR="003B2E4A" w:rsidRPr="00F471B2" w:rsidRDefault="003B2E4A" w:rsidP="004D0FC2">
      <w:pPr>
        <w:jc w:val="both"/>
        <w:rPr>
          <w:rFonts w:ascii="Calibri" w:hAnsi="Calibri"/>
        </w:rPr>
      </w:pPr>
      <w:ins w:id="5" w:author="Stangelberger Simon" w:date="2019-01-31T08:46:00Z">
        <w:r>
          <w:rPr>
            <w:noProof/>
          </w:rPr>
          <w:drawing>
            <wp:inline distT="0" distB="0" distL="0" distR="0">
              <wp:extent cx="5727700" cy="4015105"/>
              <wp:effectExtent l="0" t="0" r="6350" b="4445"/>
              <wp:docPr id="1" name="Grafik 1" descr="Bildergebnis für death sentences graphs world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ath sentences graphs world 20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4015105"/>
                      </a:xfrm>
                      <a:prstGeom prst="rect">
                        <a:avLst/>
                      </a:prstGeom>
                      <a:noFill/>
                      <a:ln>
                        <a:noFill/>
                      </a:ln>
                    </pic:spPr>
                  </pic:pic>
                </a:graphicData>
              </a:graphic>
            </wp:inline>
          </w:drawing>
        </w:r>
      </w:ins>
    </w:p>
    <w:p w:rsidR="005616AF" w:rsidRPr="00F471B2" w:rsidRDefault="005616AF" w:rsidP="004D0FC2">
      <w:pPr>
        <w:jc w:val="both"/>
        <w:rPr>
          <w:rFonts w:ascii="Calibri" w:hAnsi="Calibri"/>
        </w:rPr>
      </w:pPr>
    </w:p>
    <w:p w:rsidR="00AC20B9" w:rsidRPr="00F471B2" w:rsidRDefault="005616AF" w:rsidP="004D0FC2">
      <w:pPr>
        <w:pStyle w:val="berschrift2"/>
        <w:jc w:val="both"/>
        <w:rPr>
          <w:rFonts w:ascii="Calibri" w:hAnsi="Calibri"/>
        </w:rPr>
      </w:pPr>
      <w:r w:rsidRPr="00F471B2">
        <w:rPr>
          <w:rFonts w:ascii="Calibri" w:hAnsi="Calibri"/>
        </w:rPr>
        <w:t>Middle East</w:t>
      </w:r>
    </w:p>
    <w:p w:rsidR="00AC20B9" w:rsidRPr="00F471B2" w:rsidRDefault="00AC20B9" w:rsidP="004D0FC2">
      <w:pPr>
        <w:jc w:val="both"/>
        <w:rPr>
          <w:rFonts w:ascii="Calibri" w:hAnsi="Calibri"/>
        </w:rPr>
      </w:pPr>
      <w:r w:rsidRPr="00F471B2">
        <w:rPr>
          <w:rFonts w:ascii="Calibri" w:hAnsi="Calibri"/>
        </w:rPr>
        <w:t xml:space="preserve">Middle Eastern countries mostly use the death penalty according to </w:t>
      </w:r>
      <w:del w:id="6" w:author="Monika Reichart" w:date="2019-01-03T10:37:00Z">
        <w:r w:rsidRPr="00F471B2" w:rsidDel="00F471B2">
          <w:rPr>
            <w:rFonts w:ascii="Calibri" w:hAnsi="Calibri"/>
          </w:rPr>
          <w:delText xml:space="preserve">sharia </w:delText>
        </w:r>
      </w:del>
      <w:ins w:id="7" w:author="Monika Reichart" w:date="2019-01-03T10:37:00Z">
        <w:r w:rsidR="00F471B2">
          <w:rPr>
            <w:rFonts w:ascii="Calibri" w:hAnsi="Calibri"/>
          </w:rPr>
          <w:t>S</w:t>
        </w:r>
        <w:r w:rsidR="00F471B2" w:rsidRPr="00F471B2">
          <w:rPr>
            <w:rFonts w:ascii="Calibri" w:hAnsi="Calibri"/>
          </w:rPr>
          <w:t xml:space="preserve">haria </w:t>
        </w:r>
      </w:ins>
      <w:r w:rsidRPr="00F471B2">
        <w:rPr>
          <w:rFonts w:ascii="Calibri" w:hAnsi="Calibri"/>
        </w:rPr>
        <w:t>law which is religious law derived from the Quran and Hadith</w:t>
      </w:r>
      <w:ins w:id="8" w:author="Monika Reichart" w:date="2019-01-03T10:37:00Z">
        <w:r w:rsidR="00F471B2">
          <w:rPr>
            <w:rFonts w:ascii="Calibri" w:hAnsi="Calibri"/>
          </w:rPr>
          <w:t>,</w:t>
        </w:r>
      </w:ins>
      <w:r w:rsidRPr="00F471B2">
        <w:rPr>
          <w:rFonts w:ascii="Calibri" w:hAnsi="Calibri"/>
        </w:rPr>
        <w:t xml:space="preserve"> two important </w:t>
      </w:r>
      <w:r w:rsidR="007025A2" w:rsidRPr="00F471B2">
        <w:rPr>
          <w:rFonts w:ascii="Calibri" w:hAnsi="Calibri"/>
        </w:rPr>
        <w:t xml:space="preserve">writings in Islam. Those include punishments like beheading and stoning for certain crimes such as </w:t>
      </w:r>
      <w:del w:id="9" w:author="Monika Reichart" w:date="2019-01-03T10:37:00Z">
        <w:r w:rsidR="007025A2" w:rsidRPr="00F471B2" w:rsidDel="00F471B2">
          <w:rPr>
            <w:rFonts w:ascii="Calibri" w:hAnsi="Calibri"/>
          </w:rPr>
          <w:delText xml:space="preserve">Drug </w:delText>
        </w:r>
      </w:del>
      <w:ins w:id="10" w:author="Monika Reichart" w:date="2019-01-03T10:37:00Z">
        <w:r w:rsidR="00F471B2">
          <w:rPr>
            <w:rFonts w:ascii="Calibri" w:hAnsi="Calibri"/>
          </w:rPr>
          <w:t>d</w:t>
        </w:r>
        <w:r w:rsidR="00F471B2" w:rsidRPr="00F471B2">
          <w:rPr>
            <w:rFonts w:ascii="Calibri" w:hAnsi="Calibri"/>
          </w:rPr>
          <w:t xml:space="preserve">rug </w:t>
        </w:r>
        <w:r w:rsidR="00F471B2">
          <w:rPr>
            <w:rFonts w:ascii="Calibri" w:hAnsi="Calibri"/>
          </w:rPr>
          <w:t>t</w:t>
        </w:r>
      </w:ins>
      <w:del w:id="11" w:author="Monika Reichart" w:date="2019-01-03T10:37:00Z">
        <w:r w:rsidR="007025A2" w:rsidRPr="00F471B2" w:rsidDel="00F471B2">
          <w:rPr>
            <w:rFonts w:ascii="Calibri" w:hAnsi="Calibri"/>
          </w:rPr>
          <w:delText>T</w:delText>
        </w:r>
      </w:del>
      <w:r w:rsidR="007025A2" w:rsidRPr="00F471B2">
        <w:rPr>
          <w:rFonts w:ascii="Calibri" w:hAnsi="Calibri"/>
        </w:rPr>
        <w:t xml:space="preserve">rafficking and </w:t>
      </w:r>
      <w:del w:id="12" w:author="Monika Reichart" w:date="2019-01-03T10:37:00Z">
        <w:r w:rsidR="007025A2" w:rsidRPr="00F471B2" w:rsidDel="00F471B2">
          <w:rPr>
            <w:rFonts w:ascii="Calibri" w:hAnsi="Calibri"/>
          </w:rPr>
          <w:delText>Homosexuality</w:delText>
        </w:r>
      </w:del>
      <w:ins w:id="13" w:author="Monika Reichart" w:date="2019-01-03T10:37:00Z">
        <w:r w:rsidR="00F471B2">
          <w:rPr>
            <w:rFonts w:ascii="Calibri" w:hAnsi="Calibri"/>
          </w:rPr>
          <w:t>h</w:t>
        </w:r>
        <w:r w:rsidR="00F471B2" w:rsidRPr="00F471B2">
          <w:rPr>
            <w:rFonts w:ascii="Calibri" w:hAnsi="Calibri"/>
          </w:rPr>
          <w:t>omosexuality</w:t>
        </w:r>
      </w:ins>
      <w:r w:rsidR="007025A2" w:rsidRPr="00F471B2">
        <w:rPr>
          <w:rFonts w:ascii="Calibri" w:hAnsi="Calibri"/>
        </w:rPr>
        <w:t xml:space="preserve">. Saudi Arabia executed 143 people during 2017. Iran carried out mass executions </w:t>
      </w:r>
      <w:r w:rsidR="007025A2" w:rsidRPr="00E568C1">
        <w:rPr>
          <w:rFonts w:ascii="Calibri" w:hAnsi="Calibri"/>
        </w:rPr>
        <w:t>for terrorism.</w:t>
      </w:r>
    </w:p>
    <w:p w:rsidR="005616AF" w:rsidRPr="00F471B2" w:rsidRDefault="005616AF" w:rsidP="004D0FC2">
      <w:pPr>
        <w:jc w:val="both"/>
        <w:rPr>
          <w:rFonts w:ascii="Calibri" w:hAnsi="Calibri"/>
        </w:rPr>
      </w:pPr>
    </w:p>
    <w:p w:rsidR="005616AF" w:rsidRPr="00F471B2" w:rsidRDefault="005616AF" w:rsidP="004D0FC2">
      <w:pPr>
        <w:pStyle w:val="berschrift2"/>
        <w:jc w:val="both"/>
        <w:rPr>
          <w:rFonts w:ascii="Calibri" w:hAnsi="Calibri"/>
        </w:rPr>
      </w:pPr>
      <w:r w:rsidRPr="00F471B2">
        <w:rPr>
          <w:rFonts w:ascii="Calibri" w:hAnsi="Calibri"/>
        </w:rPr>
        <w:t>China</w:t>
      </w:r>
    </w:p>
    <w:p w:rsidR="005616AF" w:rsidRPr="00F471B2" w:rsidRDefault="005616AF" w:rsidP="004D0FC2">
      <w:pPr>
        <w:jc w:val="both"/>
        <w:rPr>
          <w:rFonts w:ascii="Calibri" w:hAnsi="Calibri"/>
        </w:rPr>
      </w:pPr>
      <w:r w:rsidRPr="00F471B2">
        <w:rPr>
          <w:rFonts w:ascii="Calibri" w:hAnsi="Calibri"/>
        </w:rPr>
        <w:t xml:space="preserve">China still leads the world in </w:t>
      </w:r>
      <w:del w:id="14" w:author="Monika Reichart" w:date="2019-01-03T10:38:00Z">
        <w:r w:rsidRPr="00F471B2" w:rsidDel="00F471B2">
          <w:rPr>
            <w:rFonts w:ascii="Calibri" w:hAnsi="Calibri"/>
          </w:rPr>
          <w:delText xml:space="preserve">yearly </w:delText>
        </w:r>
      </w:del>
      <w:r w:rsidRPr="00F471B2">
        <w:rPr>
          <w:rFonts w:ascii="Calibri" w:hAnsi="Calibri"/>
        </w:rPr>
        <w:t>executions</w:t>
      </w:r>
      <w:ins w:id="15" w:author="Monika Reichart" w:date="2019-01-03T10:38:00Z">
        <w:r w:rsidR="00F471B2">
          <w:rPr>
            <w:rFonts w:ascii="Calibri" w:hAnsi="Calibri"/>
          </w:rPr>
          <w:t xml:space="preserve"> per annum</w:t>
        </w:r>
      </w:ins>
      <w:r w:rsidRPr="00F471B2">
        <w:rPr>
          <w:rFonts w:ascii="Calibri" w:hAnsi="Calibri"/>
        </w:rPr>
        <w:t xml:space="preserve">, though no official numbers are available </w:t>
      </w:r>
      <w:proofErr w:type="gramStart"/>
      <w:r w:rsidRPr="00F471B2">
        <w:rPr>
          <w:rFonts w:ascii="Calibri" w:hAnsi="Calibri"/>
        </w:rPr>
        <w:t>due to the fact that</w:t>
      </w:r>
      <w:proofErr w:type="gramEnd"/>
      <w:r w:rsidRPr="00F471B2">
        <w:rPr>
          <w:rFonts w:ascii="Calibri" w:hAnsi="Calibri"/>
        </w:rPr>
        <w:t xml:space="preserve"> those are a state secret in the People’s Republic. China enforces the death penalty, similar to other Asian nations such as Indonesia and Malaysia, mainly for murder and drug trafficking.</w:t>
      </w:r>
    </w:p>
    <w:p w:rsidR="005616AF" w:rsidRPr="00F471B2" w:rsidRDefault="005616AF" w:rsidP="004D0FC2">
      <w:pPr>
        <w:jc w:val="both"/>
        <w:rPr>
          <w:rFonts w:ascii="Calibri" w:hAnsi="Calibri"/>
        </w:rPr>
      </w:pPr>
    </w:p>
    <w:p w:rsidR="007025A2" w:rsidRPr="00F471B2" w:rsidRDefault="005616AF" w:rsidP="004D0FC2">
      <w:pPr>
        <w:pStyle w:val="berschrift2"/>
        <w:jc w:val="both"/>
        <w:rPr>
          <w:rFonts w:ascii="Calibri" w:hAnsi="Calibri"/>
        </w:rPr>
      </w:pPr>
      <w:r w:rsidRPr="00F471B2">
        <w:rPr>
          <w:rFonts w:ascii="Calibri" w:hAnsi="Calibri"/>
        </w:rPr>
        <w:lastRenderedPageBreak/>
        <w:t>USA</w:t>
      </w:r>
    </w:p>
    <w:p w:rsidR="005616AF" w:rsidRPr="00F471B2" w:rsidRDefault="005616AF" w:rsidP="004D0FC2">
      <w:pPr>
        <w:jc w:val="both"/>
        <w:rPr>
          <w:rFonts w:ascii="Calibri" w:hAnsi="Calibri"/>
        </w:rPr>
      </w:pPr>
      <w:r w:rsidRPr="00F471B2">
        <w:rPr>
          <w:rFonts w:ascii="Calibri" w:hAnsi="Calibri"/>
        </w:rPr>
        <w:t>The United States of America has continued its downward trend in executions with 23 executions during 2013 with most of them being administered by lethal injection. The death penalty in the US is mostly handed down for aggravated murder.</w:t>
      </w:r>
    </w:p>
    <w:p w:rsidR="005616AF" w:rsidRPr="00F471B2" w:rsidRDefault="005616AF" w:rsidP="004D0FC2">
      <w:pPr>
        <w:jc w:val="both"/>
        <w:rPr>
          <w:rFonts w:ascii="Calibri" w:hAnsi="Calibri"/>
        </w:rPr>
      </w:pPr>
    </w:p>
    <w:p w:rsidR="005616AF" w:rsidRPr="00F471B2" w:rsidRDefault="005616AF" w:rsidP="004D0FC2">
      <w:pPr>
        <w:pStyle w:val="berschrift2"/>
        <w:jc w:val="both"/>
        <w:rPr>
          <w:rFonts w:ascii="Calibri" w:hAnsi="Calibri"/>
        </w:rPr>
      </w:pPr>
      <w:r w:rsidRPr="00F471B2">
        <w:rPr>
          <w:rFonts w:ascii="Calibri" w:hAnsi="Calibri"/>
        </w:rPr>
        <w:t>Austria</w:t>
      </w:r>
    </w:p>
    <w:p w:rsidR="005616AF" w:rsidRPr="00F471B2" w:rsidRDefault="008D6EF9" w:rsidP="004D0FC2">
      <w:pPr>
        <w:jc w:val="both"/>
        <w:rPr>
          <w:rFonts w:ascii="Calibri" w:hAnsi="Calibri"/>
        </w:rPr>
      </w:pPr>
      <w:r w:rsidRPr="00F471B2">
        <w:rPr>
          <w:rFonts w:ascii="Calibri" w:hAnsi="Calibri"/>
        </w:rPr>
        <w:t xml:space="preserve">In Austria the last death sentence was executed in 1950 and </w:t>
      </w:r>
      <w:ins w:id="16" w:author="Monika Reichart" w:date="2019-01-03T10:38:00Z">
        <w:r w:rsidR="00F471B2">
          <w:rPr>
            <w:rFonts w:ascii="Calibri" w:hAnsi="Calibri"/>
          </w:rPr>
          <w:t xml:space="preserve">in </w:t>
        </w:r>
      </w:ins>
      <w:r w:rsidRPr="00F471B2">
        <w:rPr>
          <w:rFonts w:ascii="Calibri" w:hAnsi="Calibri"/>
        </w:rPr>
        <w:t xml:space="preserve">1968 the death penalty was removed from legal code entirely. There have been rare occurrences of individual politicians advocating </w:t>
      </w:r>
      <w:del w:id="17" w:author="Monika Reichart" w:date="2019-01-03T10:39:00Z">
        <w:r w:rsidRPr="00F471B2" w:rsidDel="00F471B2">
          <w:rPr>
            <w:rFonts w:ascii="Calibri" w:hAnsi="Calibri"/>
          </w:rPr>
          <w:delText xml:space="preserve">for </w:delText>
        </w:r>
      </w:del>
      <w:r w:rsidRPr="00F471B2">
        <w:rPr>
          <w:rFonts w:ascii="Calibri" w:hAnsi="Calibri"/>
        </w:rPr>
        <w:t xml:space="preserve">the reintroduction of the death penalty in Austria though those motions were quickly quashed by the </w:t>
      </w:r>
      <w:ins w:id="18" w:author="Monika Reichart" w:date="2019-01-03T10:40:00Z">
        <w:r w:rsidR="00F471B2">
          <w:rPr>
            <w:rFonts w:ascii="Calibri" w:hAnsi="Calibri"/>
          </w:rPr>
          <w:t xml:space="preserve">respective </w:t>
        </w:r>
      </w:ins>
      <w:r w:rsidRPr="00F471B2">
        <w:rPr>
          <w:rFonts w:ascii="Calibri" w:hAnsi="Calibri"/>
        </w:rPr>
        <w:t>politician’s own party.</w:t>
      </w:r>
    </w:p>
    <w:p w:rsidR="008D6EF9" w:rsidRPr="00F471B2" w:rsidRDefault="008D6EF9" w:rsidP="004D0FC2">
      <w:pPr>
        <w:jc w:val="both"/>
        <w:rPr>
          <w:rFonts w:ascii="Calibri" w:hAnsi="Calibri"/>
        </w:rPr>
      </w:pPr>
    </w:p>
    <w:p w:rsidR="008D6EF9" w:rsidRPr="00F471B2" w:rsidRDefault="008D6EF9" w:rsidP="004D0FC2">
      <w:pPr>
        <w:pStyle w:val="berschrift2"/>
        <w:jc w:val="both"/>
        <w:rPr>
          <w:rFonts w:ascii="Calibri" w:hAnsi="Calibri"/>
        </w:rPr>
      </w:pPr>
      <w:r w:rsidRPr="00F471B2">
        <w:rPr>
          <w:rFonts w:ascii="Calibri" w:hAnsi="Calibri"/>
        </w:rPr>
        <w:t>Conclusion</w:t>
      </w:r>
    </w:p>
    <w:p w:rsidR="008D6EF9" w:rsidRDefault="008D6EF9" w:rsidP="004D0FC2">
      <w:pPr>
        <w:jc w:val="both"/>
        <w:rPr>
          <w:ins w:id="19" w:author="Stangelberger Simon" w:date="2019-01-31T08:47:00Z"/>
          <w:rFonts w:ascii="Calibri" w:hAnsi="Calibri"/>
        </w:rPr>
      </w:pPr>
      <w:r w:rsidRPr="00F471B2">
        <w:rPr>
          <w:rFonts w:ascii="Calibri" w:hAnsi="Calibri"/>
        </w:rPr>
        <w:t xml:space="preserve">The death penalty is sadly still fairly common today. The ever-decreasing </w:t>
      </w:r>
      <w:del w:id="20" w:author="Monika Reichart" w:date="2019-01-03T10:40:00Z">
        <w:r w:rsidRPr="00F471B2" w:rsidDel="00F471B2">
          <w:rPr>
            <w:rFonts w:ascii="Calibri" w:hAnsi="Calibri"/>
          </w:rPr>
          <w:delText xml:space="preserve">amount </w:delText>
        </w:r>
      </w:del>
      <w:ins w:id="21" w:author="Monika Reichart" w:date="2019-01-03T10:40:00Z">
        <w:r w:rsidR="00F471B2">
          <w:rPr>
            <w:rFonts w:ascii="Calibri" w:hAnsi="Calibri"/>
          </w:rPr>
          <w:t>number</w:t>
        </w:r>
        <w:r w:rsidR="00F471B2" w:rsidRPr="00F471B2">
          <w:rPr>
            <w:rFonts w:ascii="Calibri" w:hAnsi="Calibri"/>
          </w:rPr>
          <w:t xml:space="preserve"> </w:t>
        </w:r>
      </w:ins>
      <w:r w:rsidRPr="00F471B2">
        <w:rPr>
          <w:rFonts w:ascii="Calibri" w:hAnsi="Calibri"/>
        </w:rPr>
        <w:t xml:space="preserve">of executions makes us hope the death penalty might one day be universally abolished. This can be achieved by </w:t>
      </w:r>
      <w:r w:rsidR="004D0FC2" w:rsidRPr="00F471B2">
        <w:rPr>
          <w:rFonts w:ascii="Calibri" w:hAnsi="Calibri"/>
        </w:rPr>
        <w:t>clearly separating religion from state matters and accepting the human right</w:t>
      </w:r>
      <w:ins w:id="22" w:author="Monika Reichart" w:date="2019-01-03T10:40:00Z">
        <w:r w:rsidR="00F471B2">
          <w:rPr>
            <w:rFonts w:ascii="Calibri" w:hAnsi="Calibri"/>
          </w:rPr>
          <w:t xml:space="preserve"> to live, an essential right as de</w:t>
        </w:r>
      </w:ins>
      <w:ins w:id="23" w:author="Stangelberger Simon" w:date="2019-01-29T08:27:00Z">
        <w:r w:rsidR="00D8043D">
          <w:rPr>
            <w:rFonts w:ascii="Calibri" w:hAnsi="Calibri"/>
          </w:rPr>
          <w:t>c</w:t>
        </w:r>
      </w:ins>
      <w:ins w:id="24" w:author="Monika Reichart" w:date="2019-01-03T10:40:00Z">
        <w:r w:rsidR="00F471B2">
          <w:rPr>
            <w:rFonts w:ascii="Calibri" w:hAnsi="Calibri"/>
          </w:rPr>
          <w:t>lared in the Universal Declaration of Human Right</w:t>
        </w:r>
      </w:ins>
      <w:r w:rsidR="004D0FC2" w:rsidRPr="00F471B2">
        <w:rPr>
          <w:rFonts w:ascii="Calibri" w:hAnsi="Calibri"/>
        </w:rPr>
        <w:t>s and with those human dignity.</w:t>
      </w:r>
    </w:p>
    <w:p w:rsidR="000D7F24" w:rsidRPr="00F471B2" w:rsidRDefault="000D7F24" w:rsidP="004D0FC2">
      <w:pPr>
        <w:jc w:val="both"/>
        <w:rPr>
          <w:rFonts w:ascii="Calibri" w:hAnsi="Calibri"/>
        </w:rPr>
      </w:pPr>
      <w:bookmarkStart w:id="25" w:name="_GoBack"/>
      <w:bookmarkEnd w:id="25"/>
    </w:p>
    <w:p w:rsidR="00E02E39" w:rsidRPr="00F471B2" w:rsidRDefault="00E02E39" w:rsidP="004D0FC2">
      <w:pPr>
        <w:jc w:val="both"/>
        <w:rPr>
          <w:rFonts w:ascii="Calibri" w:hAnsi="Calibri"/>
          <w:sz w:val="20"/>
          <w:szCs w:val="20"/>
        </w:rPr>
      </w:pPr>
      <w:r w:rsidRPr="00F471B2">
        <w:rPr>
          <w:rFonts w:ascii="Calibri" w:hAnsi="Calibri"/>
        </w:rPr>
        <w:t xml:space="preserve">Source: </w:t>
      </w:r>
      <w:r w:rsidRPr="00F471B2">
        <w:rPr>
          <w:rFonts w:ascii="Calibri" w:hAnsi="Calibri"/>
          <w:sz w:val="20"/>
          <w:szCs w:val="20"/>
        </w:rPr>
        <w:t>https://www.amnesty.org/download/Documents/ACT5079552018ENGLISH.PDF</w:t>
      </w:r>
    </w:p>
    <w:sectPr w:rsidR="00E02E39" w:rsidRPr="00F471B2" w:rsidSect="00CC4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ngelberger Simon">
    <w15:presenceInfo w15:providerId="None" w15:userId="Stangelberger Simon"/>
  </w15:person>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D5"/>
    <w:rsid w:val="000D7F24"/>
    <w:rsid w:val="003B2E4A"/>
    <w:rsid w:val="004D0FC2"/>
    <w:rsid w:val="005059BA"/>
    <w:rsid w:val="005616AF"/>
    <w:rsid w:val="005E5B12"/>
    <w:rsid w:val="007025A2"/>
    <w:rsid w:val="008A78E5"/>
    <w:rsid w:val="008D6EF9"/>
    <w:rsid w:val="00AC20B9"/>
    <w:rsid w:val="00B50CD5"/>
    <w:rsid w:val="00CC42E9"/>
    <w:rsid w:val="00D8043D"/>
    <w:rsid w:val="00E02E39"/>
    <w:rsid w:val="00E0623E"/>
    <w:rsid w:val="00E568C1"/>
    <w:rsid w:val="00F471B2"/>
    <w:rsid w:val="00F5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8514"/>
  <w15:chartTrackingRefBased/>
  <w15:docId w15:val="{221C9D65-50E9-8F46-B1D2-6DB6D3BD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6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0CD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C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616A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D6EF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F471B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2051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Schlager Raphael</dc:creator>
  <cp:keywords/>
  <dc:description/>
  <cp:lastModifiedBy>Stangelberger Simon</cp:lastModifiedBy>
  <cp:revision>5</cp:revision>
  <dcterms:created xsi:type="dcterms:W3CDTF">2019-01-29T07:27:00Z</dcterms:created>
  <dcterms:modified xsi:type="dcterms:W3CDTF">2019-01-31T07:48:00Z</dcterms:modified>
</cp:coreProperties>
</file>