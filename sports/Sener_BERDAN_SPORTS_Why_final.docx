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18C" w:rsidRPr="002B4A3B" w:rsidRDefault="006C118C" w:rsidP="006C118C">
      <w:pPr>
        <w:pStyle w:val="berschrift2"/>
        <w:rPr>
          <w:rFonts w:asciiTheme="minorHAnsi" w:hAnsiTheme="minorHAnsi" w:cs="Arial"/>
          <w:lang w:val="en-US"/>
        </w:rPr>
      </w:pPr>
      <w:r w:rsidRPr="002B4A3B">
        <w:rPr>
          <w:rFonts w:asciiTheme="minorHAnsi" w:hAnsiTheme="minorHAnsi" w:cs="Arial"/>
          <w:lang w:val="en-US"/>
        </w:rPr>
        <w:t>Why should you be doing sports?</w:t>
      </w:r>
    </w:p>
    <w:p w:rsidR="006C118C" w:rsidRPr="002B4A3B" w:rsidRDefault="006C118C" w:rsidP="006C118C">
      <w:pPr>
        <w:rPr>
          <w:rFonts w:cs="Arial"/>
          <w:lang w:val="en-US"/>
        </w:rPr>
      </w:pPr>
    </w:p>
    <w:p w:rsidR="006C118C" w:rsidRPr="002B4A3B" w:rsidDel="00145970" w:rsidRDefault="006C118C" w:rsidP="006C118C">
      <w:pPr>
        <w:rPr>
          <w:del w:id="0" w:author="Monika Reichart" w:date="2018-11-20T15:40:00Z"/>
          <w:rFonts w:cs="Arial"/>
          <w:lang w:val="en-US"/>
        </w:rPr>
      </w:pPr>
      <w:r w:rsidRPr="002B4A3B">
        <w:rPr>
          <w:rFonts w:cs="Arial"/>
          <w:lang w:val="en-US"/>
        </w:rPr>
        <w:t xml:space="preserve">Have you ever struggled to meet deadlines or failed to meet an appointment because you just did not have the motivation for it? Have you ever sat at home and postponed your work instead of being productive? Well, that might be because you do not have any daily routine in your life, but what does that actually mean? </w:t>
      </w:r>
      <w:del w:id="1" w:author="Monika Reichart" w:date="2018-11-20T15:40:00Z">
        <w:r w:rsidRPr="002B4A3B" w:rsidDel="00145970">
          <w:rPr>
            <w:rFonts w:cs="Arial"/>
            <w:lang w:val="en-US"/>
          </w:rPr>
          <w:delText>This article is centered around those topics and will inform you about the benefits of sports.</w:delText>
        </w:r>
      </w:del>
    </w:p>
    <w:p w:rsidR="006C118C" w:rsidRDefault="006C118C" w:rsidP="006C118C">
      <w:pPr>
        <w:rPr>
          <w:ins w:id="2" w:author="Monika Reichart" w:date="2018-11-20T15:40:00Z"/>
          <w:rFonts w:cs="Arial"/>
          <w:lang w:val="en-US"/>
        </w:rPr>
      </w:pPr>
    </w:p>
    <w:p w:rsidR="00145970" w:rsidRPr="002B4A3B" w:rsidRDefault="00145970" w:rsidP="006C118C">
      <w:pPr>
        <w:rPr>
          <w:rFonts w:cs="Arial"/>
          <w:lang w:val="en-US"/>
        </w:rPr>
      </w:pPr>
    </w:p>
    <w:p w:rsidR="00145970" w:rsidRDefault="006C118C" w:rsidP="006C118C">
      <w:pPr>
        <w:rPr>
          <w:ins w:id="3" w:author="Monika Reichart" w:date="2018-11-20T15:44:00Z"/>
          <w:rFonts w:cs="Arial"/>
          <w:lang w:val="en-US"/>
        </w:rPr>
      </w:pPr>
      <w:r w:rsidRPr="002B4A3B">
        <w:rPr>
          <w:rFonts w:cs="Arial"/>
          <w:lang w:val="en-US"/>
        </w:rPr>
        <w:t xml:space="preserve">First of all, we have to understand why it is important to do something on a regular basis. In general, it is known that many people and especially students struggle to meet deadlines or postpone their work, which is obviously not good. </w:t>
      </w:r>
    </w:p>
    <w:p w:rsidR="00145970" w:rsidRDefault="00145970" w:rsidP="006C118C">
      <w:pPr>
        <w:rPr>
          <w:ins w:id="4" w:author="Monika Reichart" w:date="2018-11-20T15:44:00Z"/>
          <w:rFonts w:cs="Arial"/>
          <w:lang w:val="en-US"/>
        </w:rPr>
      </w:pPr>
    </w:p>
    <w:p w:rsidR="00145970" w:rsidRDefault="00145970" w:rsidP="006C118C">
      <w:pPr>
        <w:rPr>
          <w:ins w:id="5" w:author="Monika Reichart" w:date="2018-11-20T15:44:00Z"/>
          <w:rFonts w:cs="Arial"/>
          <w:lang w:val="en-US"/>
        </w:rPr>
      </w:pPr>
      <w:ins w:id="6" w:author="Monika Reichart" w:date="2018-11-20T15:44:00Z">
        <w:r>
          <w:rPr>
            <w:rFonts w:cs="Arial"/>
            <w:lang w:val="en-US"/>
          </w:rPr>
          <w:t>How to build up helpful structures</w:t>
        </w:r>
      </w:ins>
    </w:p>
    <w:p w:rsidR="00145970" w:rsidRDefault="006C118C" w:rsidP="006C118C">
      <w:pPr>
        <w:rPr>
          <w:ins w:id="7" w:author="Monika Reichart" w:date="2018-11-20T15:45:00Z"/>
          <w:rFonts w:cs="Arial"/>
          <w:lang w:val="en-US"/>
        </w:rPr>
      </w:pPr>
      <w:r w:rsidRPr="002B4A3B">
        <w:rPr>
          <w:rFonts w:cs="Arial"/>
          <w:lang w:val="en-US"/>
        </w:rPr>
        <w:t xml:space="preserve">In order to counteract that, Any PE teacher will advise to implement a hobby into your daily life which </w:t>
      </w:r>
      <w:ins w:id="8" w:author="Monika Reichart" w:date="2018-11-20T15:44:00Z">
        <w:r w:rsidR="00145970">
          <w:rPr>
            <w:rFonts w:cs="Arial"/>
            <w:lang w:val="en-US"/>
          </w:rPr>
          <w:t xml:space="preserve">will </w:t>
        </w:r>
      </w:ins>
      <w:r w:rsidRPr="002B4A3B">
        <w:rPr>
          <w:rFonts w:cs="Arial"/>
          <w:lang w:val="en-US"/>
        </w:rPr>
        <w:t>give</w:t>
      </w:r>
      <w:del w:id="9" w:author="Monika Reichart" w:date="2018-11-20T15:45:00Z">
        <w:r w:rsidRPr="002B4A3B" w:rsidDel="00145970">
          <w:rPr>
            <w:rFonts w:cs="Arial"/>
            <w:lang w:val="en-US"/>
          </w:rPr>
          <w:delText>s</w:delText>
        </w:r>
      </w:del>
      <w:r w:rsidRPr="002B4A3B">
        <w:rPr>
          <w:rFonts w:cs="Arial"/>
          <w:lang w:val="en-US"/>
        </w:rPr>
        <w:t xml:space="preserve"> you </w:t>
      </w:r>
      <w:ins w:id="10" w:author="Monika Reichart" w:date="2018-11-20T15:45:00Z">
        <w:r w:rsidR="00145970">
          <w:rPr>
            <w:rFonts w:cs="Arial"/>
            <w:lang w:val="en-US"/>
          </w:rPr>
          <w:t xml:space="preserve">a </w:t>
        </w:r>
      </w:ins>
      <w:r w:rsidRPr="002B4A3B">
        <w:rPr>
          <w:rFonts w:cs="Arial"/>
          <w:lang w:val="en-US"/>
        </w:rPr>
        <w:t xml:space="preserve">sort of </w:t>
      </w:r>
      <w:del w:id="11" w:author="Monika Reichart" w:date="2018-11-20T15:45:00Z">
        <w:r w:rsidRPr="002B4A3B" w:rsidDel="00145970">
          <w:rPr>
            <w:rFonts w:cs="Arial"/>
            <w:lang w:val="en-US"/>
          </w:rPr>
          <w:delText>a regular</w:delText>
        </w:r>
      </w:del>
      <w:ins w:id="12" w:author="Monika Reichart" w:date="2018-11-20T15:45:00Z">
        <w:r w:rsidR="00145970">
          <w:rPr>
            <w:rFonts w:cs="Arial"/>
            <w:lang w:val="en-US"/>
          </w:rPr>
          <w:t>fixed</w:t>
        </w:r>
      </w:ins>
      <w:r w:rsidRPr="002B4A3B">
        <w:rPr>
          <w:rFonts w:cs="Arial"/>
          <w:lang w:val="en-US"/>
        </w:rPr>
        <w:t xml:space="preserve"> appointment that you have to attend every week. The idea behind that is that if you do something constantly you will get used to meeting </w:t>
      </w:r>
      <w:ins w:id="13" w:author="Monika Reichart" w:date="2018-11-20T15:45:00Z">
        <w:r w:rsidR="00145970">
          <w:rPr>
            <w:rFonts w:cs="Arial"/>
            <w:lang w:val="en-US"/>
          </w:rPr>
          <w:t xml:space="preserve">other </w:t>
        </w:r>
      </w:ins>
      <w:r w:rsidRPr="002B4A3B">
        <w:rPr>
          <w:rFonts w:cs="Arial"/>
          <w:lang w:val="en-US"/>
        </w:rPr>
        <w:t>appointments</w:t>
      </w:r>
      <w:ins w:id="14" w:author="Monika Reichart" w:date="2018-11-20T15:45:00Z">
        <w:r w:rsidR="00145970">
          <w:rPr>
            <w:rFonts w:cs="Arial"/>
            <w:lang w:val="en-US"/>
          </w:rPr>
          <w:t>, too</w:t>
        </w:r>
      </w:ins>
      <w:r w:rsidRPr="002B4A3B">
        <w:rPr>
          <w:rFonts w:cs="Arial"/>
          <w:lang w:val="en-US"/>
        </w:rPr>
        <w:t>. Therefore, it will get easier for you to observe deadlines, for example in school.</w:t>
      </w:r>
      <w:r w:rsidR="00C768C2">
        <w:rPr>
          <w:rFonts w:cs="Arial"/>
          <w:lang w:val="en-US"/>
        </w:rPr>
        <w:t xml:space="preserve"> </w:t>
      </w:r>
    </w:p>
    <w:p w:rsidR="006C118C" w:rsidRPr="002B4A3B" w:rsidRDefault="006C118C" w:rsidP="006C118C">
      <w:pPr>
        <w:rPr>
          <w:rFonts w:cs="Arial"/>
          <w:lang w:val="en-US"/>
        </w:rPr>
      </w:pPr>
      <w:r w:rsidRPr="002B4A3B">
        <w:rPr>
          <w:rFonts w:cs="Arial"/>
          <w:lang w:val="en-US"/>
        </w:rPr>
        <w:t>Wolfgang Fejan, PE teacher at the IT department of the TGM says that it is very difficult for humans to get out of their comfort zone once they are in there. One way to achieve this is by doing for example sport.</w:t>
      </w:r>
      <w:r w:rsidR="003C47EE">
        <w:rPr>
          <w:rFonts w:cs="Arial"/>
          <w:lang w:val="en-US"/>
        </w:rPr>
        <w:t xml:space="preserve"> </w:t>
      </w:r>
      <w:r w:rsidR="00B6262F">
        <w:rPr>
          <w:rFonts w:cs="Arial"/>
          <w:lang w:val="en-US"/>
        </w:rPr>
        <w:t>Also,</w:t>
      </w:r>
      <w:r w:rsidR="003C47EE">
        <w:rPr>
          <w:rFonts w:cs="Arial"/>
          <w:lang w:val="en-US"/>
        </w:rPr>
        <w:t xml:space="preserve"> he says that it is important to </w:t>
      </w:r>
      <w:r w:rsidR="00292016">
        <w:rPr>
          <w:rFonts w:cs="Arial"/>
          <w:lang w:val="en-US"/>
        </w:rPr>
        <w:t>find the right balance in between power</w:t>
      </w:r>
      <w:r w:rsidR="00B6262F">
        <w:rPr>
          <w:rFonts w:cs="Arial"/>
          <w:lang w:val="en-US"/>
        </w:rPr>
        <w:t xml:space="preserve"> and stamina exercise. Furthermore, he quotes that there are many students in his school who do not workout, which </w:t>
      </w:r>
      <w:del w:id="15" w:author="Monika Reichart" w:date="2018-11-20T15:46:00Z">
        <w:r w:rsidR="00B6262F" w:rsidDel="00145970">
          <w:rPr>
            <w:rFonts w:cs="Arial"/>
            <w:lang w:val="en-US"/>
          </w:rPr>
          <w:delText>he is not liking</w:delText>
        </w:r>
      </w:del>
      <w:ins w:id="16" w:author="Monika Reichart" w:date="2018-11-20T15:46:00Z">
        <w:r w:rsidR="00145970">
          <w:rPr>
            <w:rFonts w:cs="Arial"/>
            <w:lang w:val="en-US"/>
          </w:rPr>
          <w:t>does not like at all</w:t>
        </w:r>
      </w:ins>
      <w:r w:rsidR="00B6262F">
        <w:rPr>
          <w:rFonts w:cs="Arial"/>
          <w:lang w:val="en-US"/>
        </w:rPr>
        <w:t>. His advice for those</w:t>
      </w:r>
      <w:ins w:id="17" w:author="Monika Reichart" w:date="2018-11-20T15:46:00Z">
        <w:r w:rsidR="00145970">
          <w:rPr>
            <w:rFonts w:cs="Arial"/>
            <w:lang w:val="en-US"/>
          </w:rPr>
          <w:t xml:space="preserve"> students</w:t>
        </w:r>
      </w:ins>
      <w:r w:rsidR="00B6262F">
        <w:rPr>
          <w:rFonts w:cs="Arial"/>
          <w:lang w:val="en-US"/>
        </w:rPr>
        <w:t xml:space="preserve"> is to do sport every day but because that is nearly impossible, he says one should start slowly and </w:t>
      </w:r>
      <w:del w:id="18" w:author="Monika Reichart" w:date="2018-11-20T15:46:00Z">
        <w:r w:rsidR="00B6262F" w:rsidDel="00306A17">
          <w:rPr>
            <w:rFonts w:cs="Arial"/>
            <w:lang w:val="en-US"/>
          </w:rPr>
          <w:delText xml:space="preserve">higher </w:delText>
        </w:r>
      </w:del>
      <w:ins w:id="19" w:author="Monika Reichart" w:date="2018-11-20T15:46:00Z">
        <w:r w:rsidR="00306A17">
          <w:rPr>
            <w:rFonts w:cs="Arial"/>
            <w:lang w:val="en-US"/>
          </w:rPr>
          <w:t>increase</w:t>
        </w:r>
        <w:r w:rsidR="00306A17">
          <w:rPr>
            <w:rFonts w:cs="Arial"/>
            <w:lang w:val="en-US"/>
          </w:rPr>
          <w:t xml:space="preserve"> </w:t>
        </w:r>
      </w:ins>
      <w:del w:id="20" w:author="Monika Reichart" w:date="2018-11-20T15:46:00Z">
        <w:r w:rsidR="00B6262F" w:rsidDel="00306A17">
          <w:rPr>
            <w:rFonts w:cs="Arial"/>
            <w:lang w:val="en-US"/>
          </w:rPr>
          <w:delText xml:space="preserve">the </w:delText>
        </w:r>
      </w:del>
      <w:r w:rsidR="00B6262F">
        <w:rPr>
          <w:rFonts w:cs="Arial"/>
          <w:lang w:val="en-US"/>
        </w:rPr>
        <w:t>intensity over time. The hardest part when getting into that routine is to have the mental strength to push through for years.</w:t>
      </w:r>
    </w:p>
    <w:p w:rsidR="006C118C" w:rsidRPr="002B4A3B" w:rsidRDefault="006C118C" w:rsidP="006C118C">
      <w:pPr>
        <w:rPr>
          <w:rFonts w:cs="Arial"/>
          <w:lang w:val="en-US"/>
        </w:rPr>
      </w:pPr>
    </w:p>
    <w:p w:rsidR="006C118C" w:rsidRPr="002B4A3B" w:rsidRDefault="006C118C" w:rsidP="006C118C">
      <w:pPr>
        <w:rPr>
          <w:rFonts w:cs="Arial"/>
          <w:lang w:val="en-US"/>
        </w:rPr>
      </w:pPr>
      <w:r w:rsidRPr="002B4A3B">
        <w:rPr>
          <w:rFonts w:cs="Arial"/>
          <w:lang w:val="en-US"/>
        </w:rPr>
        <w:t>So now we know how and especially why it is that important to do something regularly. But you might ask yourself what you can do to implement that regularity in your life. Well that’s where sport comes in handy.</w:t>
      </w:r>
    </w:p>
    <w:p w:rsidR="006C118C" w:rsidRPr="002B4A3B" w:rsidRDefault="006C118C" w:rsidP="006C118C">
      <w:pPr>
        <w:rPr>
          <w:rFonts w:cs="Arial"/>
          <w:lang w:val="en-US"/>
        </w:rPr>
      </w:pPr>
      <w:r w:rsidRPr="002B4A3B">
        <w:rPr>
          <w:rFonts w:cs="Arial"/>
          <w:lang w:val="en-US"/>
        </w:rPr>
        <w:t xml:space="preserve">Obviously, there is no downside if you for example play the guitar or take singing classes every week. However, there is a difference </w:t>
      </w:r>
      <w:bookmarkStart w:id="21" w:name="_GoBack"/>
      <w:bookmarkEnd w:id="21"/>
      <w:r w:rsidRPr="002B4A3B">
        <w:rPr>
          <w:rFonts w:cs="Arial"/>
          <w:lang w:val="en-US"/>
        </w:rPr>
        <w:t>whether you will be doing that or sports. An advantage of sports is that you exercise and push your body to the limit which is exhausting but in a positive way. Imagine being at home, work or in school and sitting for 5 days every week and every hour: you will get stiff, you might even lose mu</w:t>
      </w:r>
      <w:r w:rsidR="00AD13D0" w:rsidRPr="002B4A3B">
        <w:rPr>
          <w:rFonts w:cs="Arial"/>
          <w:lang w:val="en-US"/>
        </w:rPr>
        <w:t>s</w:t>
      </w:r>
      <w:r w:rsidRPr="002B4A3B">
        <w:rPr>
          <w:rFonts w:cs="Arial"/>
          <w:lang w:val="en-US"/>
        </w:rPr>
        <w:t>cle mass,</w:t>
      </w:r>
      <w:r w:rsidR="00AD13D0" w:rsidRPr="002B4A3B">
        <w:rPr>
          <w:rFonts w:cs="Arial"/>
          <w:lang w:val="en-US"/>
        </w:rPr>
        <w:t xml:space="preserve"> you might get depressed, you will lose your motivation.</w:t>
      </w:r>
      <w:r w:rsidRPr="002B4A3B">
        <w:rPr>
          <w:rFonts w:cs="Arial"/>
          <w:lang w:val="en-US"/>
        </w:rPr>
        <w:t xml:space="preserve"> Thus, it is perfectly clear that for health reasons you need to get out of that vicious cycle and in order to do that you are recommended to do sports – by doctors, scientists and psychotherapists. It will give you an alternative to your daily routine, which is also beneficial for your body. You need to work your body to prevent different kinds of illnesses and also bad moods for example.</w:t>
      </w:r>
    </w:p>
    <w:p w:rsidR="006C118C" w:rsidRPr="002B4A3B" w:rsidRDefault="006C118C" w:rsidP="006C118C">
      <w:pPr>
        <w:rPr>
          <w:rFonts w:cs="Arial"/>
          <w:lang w:val="en-US"/>
        </w:rPr>
      </w:pPr>
      <w:r w:rsidRPr="002B4A3B">
        <w:rPr>
          <w:rFonts w:cs="Arial"/>
          <w:lang w:val="en-US"/>
        </w:rPr>
        <w:t xml:space="preserve">According to </w:t>
      </w:r>
      <w:hyperlink r:id="rId7" w:history="1">
        <w:r w:rsidRPr="002B4A3B">
          <w:rPr>
            <w:rStyle w:val="Hyperlink"/>
            <w:rFonts w:cs="Arial"/>
            <w:lang w:val="en-US"/>
          </w:rPr>
          <w:t>German researchers</w:t>
        </w:r>
      </w:hyperlink>
      <w:r w:rsidRPr="002B4A3B">
        <w:rPr>
          <w:rFonts w:cs="Arial"/>
          <w:lang w:val="en-US"/>
        </w:rPr>
        <w:t xml:space="preserve"> sports do not only have a positive impact on your physical health, but also on your mental health: people who exercise regularly and commit themselves to the things they love doing have more self-confidence and believe in themselves.</w:t>
      </w:r>
    </w:p>
    <w:p w:rsidR="006C118C" w:rsidRPr="002B4A3B" w:rsidRDefault="006C118C" w:rsidP="006C118C">
      <w:pPr>
        <w:rPr>
          <w:rFonts w:cs="Arial"/>
          <w:lang w:val="en-US"/>
        </w:rPr>
      </w:pPr>
    </w:p>
    <w:p w:rsidR="006C118C" w:rsidRPr="002B4A3B" w:rsidRDefault="006C118C" w:rsidP="006C118C">
      <w:pPr>
        <w:rPr>
          <w:rFonts w:cs="Arial"/>
          <w:lang w:val="en-US"/>
        </w:rPr>
      </w:pPr>
      <w:r w:rsidRPr="002B4A3B">
        <w:rPr>
          <w:rFonts w:cs="Arial"/>
          <w:lang w:val="en-US"/>
        </w:rPr>
        <w:t>The question remaining is: What sport should you do and what does suit you best?</w:t>
      </w:r>
    </w:p>
    <w:p w:rsidR="006C118C" w:rsidRPr="002B4A3B" w:rsidRDefault="006C118C" w:rsidP="006C118C">
      <w:pPr>
        <w:rPr>
          <w:rFonts w:cs="Arial"/>
          <w:lang w:val="en-US"/>
        </w:rPr>
      </w:pPr>
      <w:r w:rsidRPr="002B4A3B">
        <w:rPr>
          <w:rFonts w:cs="Arial"/>
          <w:lang w:val="en-US"/>
        </w:rPr>
        <w:t xml:space="preserve">If you are kind of a guy who likes to talk a lot and be in the company of other people you should play for example football, volleyball, basketball or any other kind of team sport. Apart from that, there is the possibility to play tennis, go swimming, or dancing. On the one hand </w:t>
      </w:r>
      <w:r w:rsidRPr="002B4A3B">
        <w:rPr>
          <w:rFonts w:cs="Arial"/>
          <w:lang w:val="en-US"/>
        </w:rPr>
        <w:lastRenderedPageBreak/>
        <w:t>team sports are beneficial to your cooperation skills but on the other hand you might not be able to get a clear head because you will have to interact with your teammates all the time.</w:t>
      </w:r>
    </w:p>
    <w:p w:rsidR="006C118C" w:rsidRPr="002B4A3B" w:rsidRDefault="006C118C" w:rsidP="006C118C">
      <w:pPr>
        <w:rPr>
          <w:rFonts w:cs="Arial"/>
          <w:lang w:val="en-US"/>
        </w:rPr>
      </w:pPr>
      <w:r w:rsidRPr="002B4A3B">
        <w:rPr>
          <w:rFonts w:cs="Arial"/>
          <w:lang w:val="en-US"/>
        </w:rPr>
        <w:t>So, it does really depend on what you like and what not, whether you want to get better on the stamina side of things or get more powerful or just have a little fun.</w:t>
      </w:r>
    </w:p>
    <w:p w:rsidR="006C118C" w:rsidRPr="002B4A3B" w:rsidRDefault="006C118C" w:rsidP="006C118C">
      <w:pPr>
        <w:rPr>
          <w:rFonts w:cs="Arial"/>
          <w:lang w:val="en-US"/>
        </w:rPr>
      </w:pPr>
    </w:p>
    <w:p w:rsidR="006C118C" w:rsidRPr="002B4A3B" w:rsidRDefault="006C118C" w:rsidP="006C118C">
      <w:pPr>
        <w:rPr>
          <w:rFonts w:cs="Arial"/>
          <w:lang w:val="en-US"/>
        </w:rPr>
      </w:pPr>
    </w:p>
    <w:p w:rsidR="006C118C" w:rsidRPr="002B4A3B" w:rsidRDefault="006C118C" w:rsidP="006C118C">
      <w:pPr>
        <w:pStyle w:val="Untertitel"/>
        <w:rPr>
          <w:rFonts w:cs="Arial"/>
          <w:lang w:val="en-US"/>
        </w:rPr>
      </w:pPr>
      <w:r w:rsidRPr="002B4A3B">
        <w:rPr>
          <w:rFonts w:cs="Arial"/>
          <w:lang w:val="en-US"/>
        </w:rPr>
        <w:t xml:space="preserve">Need to clear your head? </w:t>
      </w:r>
      <w:r w:rsidRPr="002B4A3B">
        <w:rPr>
          <w:rFonts w:cs="Arial"/>
          <w:lang w:val="en-US"/>
        </w:rPr>
        <w:sym w:font="Wingdings" w:char="F0E0"/>
      </w:r>
      <w:r w:rsidRPr="002B4A3B">
        <w:rPr>
          <w:rFonts w:cs="Arial"/>
          <w:lang w:val="en-US"/>
        </w:rPr>
        <w:t xml:space="preserve">  Go jogging</w:t>
      </w:r>
    </w:p>
    <w:p w:rsidR="006C118C" w:rsidRPr="002B4A3B" w:rsidRDefault="006C118C" w:rsidP="006C118C">
      <w:pPr>
        <w:rPr>
          <w:rFonts w:cs="Arial"/>
          <w:lang w:val="en-US"/>
        </w:rPr>
      </w:pPr>
      <w:r w:rsidRPr="002B4A3B">
        <w:rPr>
          <w:rFonts w:cs="Arial"/>
          <w:noProof/>
          <w:lang w:eastAsia="de-AT"/>
        </w:rPr>
        <w:drawing>
          <wp:inline distT="0" distB="0" distL="0" distR="0" wp14:anchorId="72E9AFD8" wp14:editId="0A0BF486">
            <wp:extent cx="3746090" cy="2107331"/>
            <wp:effectExtent l="0" t="0" r="635"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oggen-im-winter-726x408.jpg"/>
                    <pic:cNvPicPr/>
                  </pic:nvPicPr>
                  <pic:blipFill>
                    <a:blip r:embed="rId8">
                      <a:extLst>
                        <a:ext uri="{28A0092B-C50C-407E-A947-70E740481C1C}">
                          <a14:useLocalDpi xmlns:a14="http://schemas.microsoft.com/office/drawing/2010/main" val="0"/>
                        </a:ext>
                      </a:extLst>
                    </a:blip>
                    <a:stretch>
                      <a:fillRect/>
                    </a:stretch>
                  </pic:blipFill>
                  <pic:spPr>
                    <a:xfrm>
                      <a:off x="0" y="0"/>
                      <a:ext cx="3792439" cy="2133404"/>
                    </a:xfrm>
                    <a:prstGeom prst="rect">
                      <a:avLst/>
                    </a:prstGeom>
                  </pic:spPr>
                </pic:pic>
              </a:graphicData>
            </a:graphic>
          </wp:inline>
        </w:drawing>
      </w:r>
    </w:p>
    <w:p w:rsidR="006C118C" w:rsidRPr="002B4A3B" w:rsidRDefault="006C118C" w:rsidP="006C118C">
      <w:pPr>
        <w:pStyle w:val="Untertitel"/>
        <w:rPr>
          <w:rFonts w:cs="Arial"/>
          <w:lang w:val="en-US"/>
        </w:rPr>
      </w:pPr>
      <w:r w:rsidRPr="002B4A3B">
        <w:rPr>
          <w:rFonts w:cs="Arial"/>
          <w:lang w:val="en-US"/>
        </w:rPr>
        <w:t xml:space="preserve">Like playing with other people? </w:t>
      </w:r>
      <w:r w:rsidRPr="002B4A3B">
        <w:rPr>
          <w:rFonts w:cs="Arial"/>
          <w:lang w:val="en-US"/>
        </w:rPr>
        <w:sym w:font="Wingdings" w:char="F0E0"/>
      </w:r>
      <w:r w:rsidRPr="002B4A3B">
        <w:rPr>
          <w:rFonts w:cs="Arial"/>
          <w:lang w:val="en-US"/>
        </w:rPr>
        <w:t xml:space="preserve"> Join a football club</w:t>
      </w:r>
    </w:p>
    <w:p w:rsidR="006C118C" w:rsidRPr="002B4A3B" w:rsidRDefault="006C118C" w:rsidP="006C118C">
      <w:pPr>
        <w:tabs>
          <w:tab w:val="left" w:pos="6379"/>
        </w:tabs>
        <w:rPr>
          <w:rFonts w:cs="Arial"/>
          <w:lang w:val="en-US"/>
        </w:rPr>
      </w:pPr>
      <w:r w:rsidRPr="002B4A3B">
        <w:rPr>
          <w:rFonts w:cs="Arial"/>
          <w:noProof/>
          <w:lang w:eastAsia="de-AT"/>
        </w:rPr>
        <w:drawing>
          <wp:inline distT="0" distB="0" distL="0" distR="0" wp14:anchorId="07B06052" wp14:editId="146BE0A4">
            <wp:extent cx="3136900" cy="17526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le71qk88uzwk8drco9gvm.jpg"/>
                    <pic:cNvPicPr/>
                  </pic:nvPicPr>
                  <pic:blipFill>
                    <a:blip r:embed="rId9">
                      <a:extLst>
                        <a:ext uri="{28A0092B-C50C-407E-A947-70E740481C1C}">
                          <a14:useLocalDpi xmlns:a14="http://schemas.microsoft.com/office/drawing/2010/main" val="0"/>
                        </a:ext>
                      </a:extLst>
                    </a:blip>
                    <a:stretch>
                      <a:fillRect/>
                    </a:stretch>
                  </pic:blipFill>
                  <pic:spPr>
                    <a:xfrm>
                      <a:off x="0" y="0"/>
                      <a:ext cx="3136900" cy="1752600"/>
                    </a:xfrm>
                    <a:prstGeom prst="rect">
                      <a:avLst/>
                    </a:prstGeom>
                  </pic:spPr>
                </pic:pic>
              </a:graphicData>
            </a:graphic>
          </wp:inline>
        </w:drawing>
      </w:r>
    </w:p>
    <w:p w:rsidR="006C118C" w:rsidRPr="002B4A3B" w:rsidRDefault="006C118C" w:rsidP="006C118C">
      <w:pPr>
        <w:rPr>
          <w:rFonts w:cs="Arial"/>
          <w:lang w:val="en-US"/>
        </w:rPr>
      </w:pPr>
    </w:p>
    <w:p w:rsidR="006C118C" w:rsidRPr="002B4A3B" w:rsidRDefault="006C118C" w:rsidP="006C118C">
      <w:pPr>
        <w:rPr>
          <w:rFonts w:cs="Arial"/>
          <w:lang w:val="en-US"/>
        </w:rPr>
      </w:pPr>
    </w:p>
    <w:p w:rsidR="00C13721" w:rsidRPr="001F243F" w:rsidRDefault="006C118C" w:rsidP="00C13721">
      <w:pPr>
        <w:rPr>
          <w:rFonts w:cs="Arial"/>
          <w:lang w:val="en-US"/>
        </w:rPr>
      </w:pPr>
      <w:r w:rsidRPr="002B4A3B">
        <w:rPr>
          <w:rFonts w:cs="Arial"/>
          <w:lang w:val="en-US"/>
        </w:rPr>
        <w:t>Summing up one can say that it is very important for your daily life, fitness or in general your health to do a sport every week on set times and as long as you do it with fun and the right attitude it does not matter what you do.</w:t>
      </w:r>
    </w:p>
    <w:sectPr w:rsidR="00C13721" w:rsidRPr="001F243F" w:rsidSect="00881839">
      <w:headerReference w:type="default" r:id="rId10"/>
      <w:footerReference w:type="even" r:id="rId11"/>
      <w:footerReference w:type="default" r:id="rId1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5970" w:rsidRDefault="00145970" w:rsidP="00596929">
      <w:r>
        <w:separator/>
      </w:r>
    </w:p>
  </w:endnote>
  <w:endnote w:type="continuationSeparator" w:id="0">
    <w:p w:rsidR="00145970" w:rsidRDefault="00145970" w:rsidP="00596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Seitenzahl"/>
      </w:rPr>
      <w:id w:val="625196982"/>
      <w:docPartObj>
        <w:docPartGallery w:val="Page Numbers (Bottom of Page)"/>
        <w:docPartUnique/>
      </w:docPartObj>
    </w:sdtPr>
    <w:sdtContent>
      <w:p w:rsidR="00145970" w:rsidRDefault="00145970" w:rsidP="00145970">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145970" w:rsidRDefault="00145970" w:rsidP="00A516FA">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Seitenzahl"/>
      </w:rPr>
      <w:id w:val="217555843"/>
      <w:docPartObj>
        <w:docPartGallery w:val="Page Numbers (Bottom of Page)"/>
        <w:docPartUnique/>
      </w:docPartObj>
    </w:sdtPr>
    <w:sdtContent>
      <w:p w:rsidR="00145970" w:rsidRDefault="00145970" w:rsidP="00145970">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306A17">
          <w:rPr>
            <w:rStyle w:val="Seitenzahl"/>
            <w:noProof/>
          </w:rPr>
          <w:t>2</w:t>
        </w:r>
        <w:r>
          <w:rPr>
            <w:rStyle w:val="Seitenzahl"/>
          </w:rPr>
          <w:fldChar w:fldCharType="end"/>
        </w:r>
      </w:p>
    </w:sdtContent>
  </w:sdt>
  <w:p w:rsidR="00145970" w:rsidRDefault="00145970" w:rsidP="00A516FA">
    <w:pPr>
      <w:pStyle w:val="Fuzeil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5970" w:rsidRDefault="00145970" w:rsidP="00596929">
      <w:r>
        <w:separator/>
      </w:r>
    </w:p>
  </w:footnote>
  <w:footnote w:type="continuationSeparator" w:id="0">
    <w:p w:rsidR="00145970" w:rsidRDefault="00145970" w:rsidP="005969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970" w:rsidRDefault="00145970">
    <w:pPr>
      <w:pStyle w:val="Kopfzeile"/>
    </w:pPr>
    <w:r>
      <w:t xml:space="preserve">Berdan Sener </w:t>
    </w:r>
    <w:r>
      <w:tab/>
      <w:t>3BHIT</w:t>
    </w:r>
    <w:r>
      <w:tab/>
      <w:t>11.10.18</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nika Reichart">
    <w15:presenceInfo w15:providerId="AD" w15:userId="S-1-5-21-2506018869-2225831039-1928185442-54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929"/>
    <w:rsid w:val="000E74E6"/>
    <w:rsid w:val="00145970"/>
    <w:rsid w:val="001774EC"/>
    <w:rsid w:val="00182E21"/>
    <w:rsid w:val="001F243F"/>
    <w:rsid w:val="00292016"/>
    <w:rsid w:val="002B4A3B"/>
    <w:rsid w:val="00306391"/>
    <w:rsid w:val="00306A17"/>
    <w:rsid w:val="00346098"/>
    <w:rsid w:val="003C47EE"/>
    <w:rsid w:val="00404E52"/>
    <w:rsid w:val="0043500C"/>
    <w:rsid w:val="00442038"/>
    <w:rsid w:val="004D454C"/>
    <w:rsid w:val="00511983"/>
    <w:rsid w:val="00525B6C"/>
    <w:rsid w:val="00596929"/>
    <w:rsid w:val="0062650C"/>
    <w:rsid w:val="00655D77"/>
    <w:rsid w:val="006C118C"/>
    <w:rsid w:val="006F6DED"/>
    <w:rsid w:val="00757D12"/>
    <w:rsid w:val="007D2A00"/>
    <w:rsid w:val="007D5021"/>
    <w:rsid w:val="00825079"/>
    <w:rsid w:val="00826099"/>
    <w:rsid w:val="00854F2E"/>
    <w:rsid w:val="008627A1"/>
    <w:rsid w:val="00881839"/>
    <w:rsid w:val="008D4D19"/>
    <w:rsid w:val="00915CDF"/>
    <w:rsid w:val="009840BA"/>
    <w:rsid w:val="009A662D"/>
    <w:rsid w:val="00A516FA"/>
    <w:rsid w:val="00A64A99"/>
    <w:rsid w:val="00A80032"/>
    <w:rsid w:val="00AC62E9"/>
    <w:rsid w:val="00AD13D0"/>
    <w:rsid w:val="00B6262F"/>
    <w:rsid w:val="00C02F31"/>
    <w:rsid w:val="00C13721"/>
    <w:rsid w:val="00C52EA3"/>
    <w:rsid w:val="00C67C92"/>
    <w:rsid w:val="00C768C2"/>
    <w:rsid w:val="00D060F8"/>
    <w:rsid w:val="00D93E7D"/>
    <w:rsid w:val="00E64EAF"/>
    <w:rsid w:val="00EB5D57"/>
    <w:rsid w:val="00EE63AB"/>
    <w:rsid w:val="00F6072F"/>
    <w:rsid w:val="00F74D7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E94829-284B-724D-85C4-77FCEF695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9692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9692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6929"/>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596929"/>
    <w:pPr>
      <w:tabs>
        <w:tab w:val="center" w:pos="4536"/>
        <w:tab w:val="right" w:pos="9072"/>
      </w:tabs>
    </w:pPr>
  </w:style>
  <w:style w:type="character" w:customStyle="1" w:styleId="KopfzeileZchn">
    <w:name w:val="Kopfzeile Zchn"/>
    <w:basedOn w:val="Absatz-Standardschriftart"/>
    <w:link w:val="Kopfzeile"/>
    <w:uiPriority w:val="99"/>
    <w:rsid w:val="00596929"/>
  </w:style>
  <w:style w:type="paragraph" w:styleId="Fuzeile">
    <w:name w:val="footer"/>
    <w:basedOn w:val="Standard"/>
    <w:link w:val="FuzeileZchn"/>
    <w:uiPriority w:val="99"/>
    <w:unhideWhenUsed/>
    <w:rsid w:val="00596929"/>
    <w:pPr>
      <w:tabs>
        <w:tab w:val="center" w:pos="4536"/>
        <w:tab w:val="right" w:pos="9072"/>
      </w:tabs>
    </w:pPr>
  </w:style>
  <w:style w:type="character" w:customStyle="1" w:styleId="FuzeileZchn">
    <w:name w:val="Fußzeile Zchn"/>
    <w:basedOn w:val="Absatz-Standardschriftart"/>
    <w:link w:val="Fuzeile"/>
    <w:uiPriority w:val="99"/>
    <w:rsid w:val="00596929"/>
  </w:style>
  <w:style w:type="paragraph" w:styleId="Titel">
    <w:name w:val="Title"/>
    <w:basedOn w:val="Standard"/>
    <w:next w:val="Standard"/>
    <w:link w:val="TitelZchn"/>
    <w:uiPriority w:val="10"/>
    <w:qFormat/>
    <w:rsid w:val="00596929"/>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96929"/>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596929"/>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8627A1"/>
    <w:rPr>
      <w:color w:val="0563C1" w:themeColor="hyperlink"/>
      <w:u w:val="single"/>
    </w:rPr>
  </w:style>
  <w:style w:type="character" w:customStyle="1" w:styleId="UnresolvedMention">
    <w:name w:val="Unresolved Mention"/>
    <w:basedOn w:val="Absatz-Standardschriftart"/>
    <w:uiPriority w:val="99"/>
    <w:semiHidden/>
    <w:unhideWhenUsed/>
    <w:rsid w:val="008627A1"/>
    <w:rPr>
      <w:color w:val="605E5C"/>
      <w:shd w:val="clear" w:color="auto" w:fill="E1DFDD"/>
    </w:rPr>
  </w:style>
  <w:style w:type="character" w:styleId="Seitenzahl">
    <w:name w:val="page number"/>
    <w:basedOn w:val="Absatz-Standardschriftart"/>
    <w:uiPriority w:val="99"/>
    <w:semiHidden/>
    <w:unhideWhenUsed/>
    <w:rsid w:val="00A516FA"/>
  </w:style>
  <w:style w:type="paragraph" w:styleId="Sprechblasentext">
    <w:name w:val="Balloon Text"/>
    <w:basedOn w:val="Standard"/>
    <w:link w:val="SprechblasentextZchn"/>
    <w:uiPriority w:val="99"/>
    <w:semiHidden/>
    <w:unhideWhenUsed/>
    <w:rsid w:val="00D060F8"/>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D060F8"/>
    <w:rPr>
      <w:rFonts w:ascii="Times New Roman" w:hAnsi="Times New Roman" w:cs="Times New Roman"/>
      <w:sz w:val="18"/>
      <w:szCs w:val="18"/>
    </w:rPr>
  </w:style>
  <w:style w:type="paragraph" w:styleId="Untertitel">
    <w:name w:val="Subtitle"/>
    <w:basedOn w:val="Standard"/>
    <w:next w:val="Standard"/>
    <w:link w:val="UntertitelZchn"/>
    <w:uiPriority w:val="11"/>
    <w:qFormat/>
    <w:rsid w:val="007D5021"/>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7D5021"/>
    <w:rPr>
      <w:rFonts w:eastAsiaTheme="minorEastAsia"/>
      <w:color w:val="5A5A5A" w:themeColor="text1" w:themeTint="A5"/>
      <w:spacing w:val="15"/>
      <w:sz w:val="22"/>
      <w:szCs w:val="22"/>
    </w:rPr>
  </w:style>
  <w:style w:type="character" w:styleId="BesuchterHyperlink">
    <w:name w:val="FollowedHyperlink"/>
    <w:basedOn w:val="Absatz-Standardschriftart"/>
    <w:uiPriority w:val="99"/>
    <w:semiHidden/>
    <w:unhideWhenUsed/>
    <w:rsid w:val="00C768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363149">
      <w:bodyDiv w:val="1"/>
      <w:marLeft w:val="0"/>
      <w:marRight w:val="0"/>
      <w:marTop w:val="0"/>
      <w:marBottom w:val="0"/>
      <w:divBdr>
        <w:top w:val="none" w:sz="0" w:space="0" w:color="auto"/>
        <w:left w:val="none" w:sz="0" w:space="0" w:color="auto"/>
        <w:bottom w:val="none" w:sz="0" w:space="0" w:color="auto"/>
        <w:right w:val="none" w:sz="0" w:space="0" w:color="auto"/>
      </w:divBdr>
    </w:div>
    <w:div w:id="989207676">
      <w:bodyDiv w:val="1"/>
      <w:marLeft w:val="0"/>
      <w:marRight w:val="0"/>
      <w:marTop w:val="0"/>
      <w:marBottom w:val="0"/>
      <w:divBdr>
        <w:top w:val="none" w:sz="0" w:space="0" w:color="auto"/>
        <w:left w:val="none" w:sz="0" w:space="0" w:color="auto"/>
        <w:bottom w:val="none" w:sz="0" w:space="0" w:color="auto"/>
        <w:right w:val="none" w:sz="0" w:space="0" w:color="auto"/>
      </w:divBdr>
    </w:div>
    <w:div w:id="126661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p-online.de/leben/gesundheit/fitness/was-sport-fuer-jugendliche-wichtig-macht_aid-13260809"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g"/><Relationship Id="rId14"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15C9E-F7FE-4105-B1C5-11ADD12FD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1582BE3B</Template>
  <TotalTime>0</TotalTime>
  <Pages>2</Pages>
  <Words>597</Words>
  <Characters>3763</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Monika Reichart</cp:lastModifiedBy>
  <cp:revision>2</cp:revision>
  <dcterms:created xsi:type="dcterms:W3CDTF">2018-11-20T14:47:00Z</dcterms:created>
  <dcterms:modified xsi:type="dcterms:W3CDTF">2018-11-20T14:47:00Z</dcterms:modified>
</cp:coreProperties>
</file>